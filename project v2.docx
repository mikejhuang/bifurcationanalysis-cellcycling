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0" w:type="dxa"/>
        <w:tblBorders>
          <w:bottom w:val="single" w:sz="8" w:space="0" w:color="auto"/>
        </w:tblBorders>
        <w:tblCellMar>
          <w:left w:w="0" w:type="dxa"/>
          <w:right w:w="0" w:type="dxa"/>
        </w:tblCellMar>
        <w:tblLook w:val="04A0" w:firstRow="1" w:lastRow="0" w:firstColumn="1" w:lastColumn="0" w:noHBand="0" w:noVBand="1"/>
      </w:tblPr>
      <w:tblGrid>
        <w:gridCol w:w="9340"/>
      </w:tblGrid>
      <w:tr w:rsidR="00C65517" w:rsidRPr="000D3633" w:rsidTr="00C65517">
        <w:tc>
          <w:tcPr>
            <w:tcW w:w="10053" w:type="dxa"/>
            <w:tcBorders>
              <w:top w:val="nil"/>
              <w:left w:val="nil"/>
              <w:bottom w:val="single" w:sz="8" w:space="0" w:color="auto"/>
              <w:right w:val="nil"/>
            </w:tcBorders>
          </w:tcPr>
          <w:p w:rsidR="000D3633" w:rsidRPr="00BD15D5" w:rsidRDefault="00D707B9" w:rsidP="000D3633">
            <w:pPr>
              <w:pStyle w:val="Articletitle"/>
              <w:rPr>
                <w:rFonts w:ascii="Arial" w:hAnsi="Arial" w:cs="Arial"/>
              </w:rPr>
            </w:pPr>
            <w:r>
              <w:rPr>
                <w:rFonts w:ascii="Arial" w:hAnsi="Arial" w:cs="Arial"/>
              </w:rPr>
              <w:t>Bifurcation Analysis of the Biochemical Switches in the G1-S Transition of the Eukaryotic Cell Cycle</w:t>
            </w:r>
          </w:p>
          <w:p w:rsidR="000D3633" w:rsidRPr="00FC4D19" w:rsidRDefault="00D707B9" w:rsidP="000D3633">
            <w:pPr>
              <w:pStyle w:val="Authorname"/>
              <w:rPr>
                <w:rFonts w:ascii="Arial" w:hAnsi="Arial" w:cs="Arial"/>
                <w:sz w:val="24"/>
                <w:szCs w:val="24"/>
              </w:rPr>
            </w:pPr>
            <w:r w:rsidRPr="00FC4D19">
              <w:rPr>
                <w:rFonts w:ascii="Arial" w:hAnsi="Arial" w:cs="Arial"/>
                <w:sz w:val="24"/>
                <w:szCs w:val="24"/>
              </w:rPr>
              <w:t>C. Liu</w:t>
            </w:r>
            <w:r w:rsidR="000D3633" w:rsidRPr="00FC4D19">
              <w:rPr>
                <w:rFonts w:ascii="Arial" w:hAnsi="Arial" w:cs="Arial"/>
                <w:sz w:val="24"/>
                <w:szCs w:val="24"/>
              </w:rPr>
              <w:t xml:space="preserve">, </w:t>
            </w:r>
            <w:r w:rsidRPr="00FC4D19">
              <w:rPr>
                <w:rFonts w:ascii="Arial" w:hAnsi="Arial" w:cs="Arial"/>
                <w:sz w:val="24"/>
                <w:szCs w:val="24"/>
              </w:rPr>
              <w:t>M. Huang</w:t>
            </w:r>
          </w:p>
          <w:p w:rsidR="000D3633" w:rsidRPr="00BD15D5" w:rsidRDefault="000D3633" w:rsidP="000D3633">
            <w:pPr>
              <w:pStyle w:val="Affilation"/>
              <w:rPr>
                <w:rFonts w:ascii="Arial" w:hAnsi="Arial" w:cs="Arial"/>
              </w:rPr>
            </w:pPr>
            <w:r w:rsidRPr="00BD15D5">
              <w:rPr>
                <w:rFonts w:ascii="Arial" w:hAnsi="Arial" w:cs="Arial"/>
              </w:rPr>
              <w:t>Department of</w:t>
            </w:r>
            <w:r w:rsidR="00D707B9">
              <w:rPr>
                <w:rFonts w:ascii="Arial" w:hAnsi="Arial" w:cs="Arial"/>
              </w:rPr>
              <w:t xml:space="preserve"> Biomedical Engineering, University of Southern California</w:t>
            </w:r>
          </w:p>
          <w:p w:rsidR="00C65517" w:rsidRPr="000D3633" w:rsidRDefault="00C65517" w:rsidP="00DF7FDF">
            <w:pPr>
              <w:pStyle w:val="NoSpacing"/>
              <w:rPr>
                <w:rFonts w:ascii="Arial" w:hAnsi="Arial" w:cs="Arial"/>
                <w:sz w:val="18"/>
                <w:szCs w:val="18"/>
              </w:rPr>
            </w:pPr>
          </w:p>
        </w:tc>
      </w:tr>
    </w:tbl>
    <w:p w:rsidR="00AE0022" w:rsidRPr="000D3633" w:rsidRDefault="00AE0022" w:rsidP="00CE3647">
      <w:pPr>
        <w:pStyle w:val="NoSpacing"/>
        <w:rPr>
          <w:rFonts w:ascii="Arial" w:hAnsi="Arial" w:cs="Arial"/>
          <w:sz w:val="18"/>
          <w:szCs w:val="18"/>
        </w:rPr>
        <w:sectPr w:rsidR="00AE0022" w:rsidRPr="000D3633">
          <w:pgSz w:w="12240" w:h="15840"/>
          <w:pgMar w:top="1440" w:right="1440" w:bottom="1440" w:left="1440" w:header="720" w:footer="720" w:gutter="0"/>
          <w:cols w:space="720"/>
          <w:docGrid w:linePitch="360"/>
        </w:sectPr>
      </w:pPr>
    </w:p>
    <w:p w:rsidR="00FC4D19" w:rsidRPr="00FC4D19" w:rsidRDefault="00FC4D19" w:rsidP="00305795">
      <w:pPr>
        <w:spacing w:line="20" w:lineRule="atLeast"/>
        <w:rPr>
          <w:b/>
          <w:sz w:val="24"/>
          <w:szCs w:val="24"/>
        </w:rPr>
      </w:pPr>
      <w:r w:rsidRPr="00FC4D19">
        <w:rPr>
          <w:b/>
          <w:sz w:val="24"/>
          <w:szCs w:val="24"/>
        </w:rPr>
        <w:lastRenderedPageBreak/>
        <w:t>ABSTRACT</w:t>
      </w:r>
    </w:p>
    <w:p w:rsidR="00FC4D19" w:rsidRDefault="00FC4D19" w:rsidP="00305795">
      <w:pPr>
        <w:spacing w:line="20" w:lineRule="atLeast"/>
        <w:jc w:val="both"/>
        <w:rPr>
          <w:bCs/>
        </w:rPr>
      </w:pPr>
      <w:r>
        <w:rPr>
          <w:b/>
        </w:rPr>
        <w:t xml:space="preserve">Motivation: </w:t>
      </w:r>
      <w:r w:rsidRPr="00FC4D19">
        <w:t xml:space="preserve">The G1/S transition of the mammalian cell cycle has been the center of many studies in cancer growth as its proper function is critical to ensure the cell divides without errors. Mathematical modeling of the body of knowledge regarding the regulatory molecules </w:t>
      </w:r>
      <w:r w:rsidRPr="00FC4D19">
        <w:rPr>
          <w:bCs/>
        </w:rPr>
        <w:t>contained in this system can formulate testable hypothesis that can lead to targeted treatments for cancer</w:t>
      </w:r>
      <w:r>
        <w:rPr>
          <w:bCs/>
        </w:rPr>
        <w:t>.</w:t>
      </w:r>
    </w:p>
    <w:p w:rsidR="00FC4D19" w:rsidRPr="00FC4D19" w:rsidRDefault="00FC4D19" w:rsidP="00305795">
      <w:pPr>
        <w:spacing w:line="20" w:lineRule="atLeast"/>
        <w:jc w:val="both"/>
      </w:pPr>
      <w:r w:rsidRPr="00FC4D19">
        <w:rPr>
          <w:b/>
          <w:bCs/>
        </w:rPr>
        <w:t>Results:</w:t>
      </w:r>
      <w:r w:rsidRPr="00FC4D19">
        <w:rPr>
          <w:bCs/>
        </w:rPr>
        <w:t xml:space="preserve"> </w:t>
      </w:r>
      <w:r w:rsidRPr="00FC4D19">
        <w:t xml:space="preserve">Our bifurcation analysis showed that the overexpression of constitutive synthesis rate of </w:t>
      </w:r>
      <w:proofErr w:type="spellStart"/>
      <w:r w:rsidRPr="00FC4D19">
        <w:t>cyclin</w:t>
      </w:r>
      <w:proofErr w:type="spellEnd"/>
      <w:r w:rsidRPr="00FC4D19">
        <w:t xml:space="preserve"> D and/or </w:t>
      </w:r>
      <w:proofErr w:type="spellStart"/>
      <w:r w:rsidRPr="00FC4D19">
        <w:t>cyclin</w:t>
      </w:r>
      <w:proofErr w:type="spellEnd"/>
      <w:r w:rsidRPr="00FC4D19">
        <w:t xml:space="preserve"> E resulted in a negative shift in the threshold level of </w:t>
      </w:r>
      <w:proofErr w:type="spellStart"/>
      <w:r w:rsidRPr="00FC4D19">
        <w:t>mitogenic</w:t>
      </w:r>
      <w:proofErr w:type="spellEnd"/>
      <w:r w:rsidRPr="00FC4D19">
        <w:t xml:space="preserve"> stimulation to form a saddle node bifurcation. This indicates </w:t>
      </w:r>
      <w:proofErr w:type="spellStart"/>
      <w:r w:rsidRPr="00FC4D19">
        <w:t>bistability</w:t>
      </w:r>
      <w:proofErr w:type="spellEnd"/>
      <w:r w:rsidRPr="00FC4D19">
        <w:t xml:space="preserve"> in the system – a key indicator for cell proliferation.  </w:t>
      </w:r>
    </w:p>
    <w:p w:rsidR="00FC4D19" w:rsidRPr="00FC4D19" w:rsidRDefault="00FC4D19" w:rsidP="00305795">
      <w:pPr>
        <w:spacing w:line="20" w:lineRule="atLeast"/>
        <w:jc w:val="both"/>
      </w:pPr>
      <w:r w:rsidRPr="00FC4D19">
        <w:rPr>
          <w:b/>
          <w:bCs/>
        </w:rPr>
        <w:t>Conclusion:</w:t>
      </w:r>
      <w:r w:rsidRPr="00FC4D19">
        <w:t xml:space="preserve"> This suggests the use of drugs that target the inhibits the expression of </w:t>
      </w:r>
      <w:proofErr w:type="spellStart"/>
      <w:r w:rsidRPr="00FC4D19">
        <w:t>Cyclin</w:t>
      </w:r>
      <w:proofErr w:type="spellEnd"/>
      <w:r w:rsidRPr="00FC4D19">
        <w:t xml:space="preserve"> D and </w:t>
      </w:r>
      <w:proofErr w:type="spellStart"/>
      <w:r w:rsidRPr="00FC4D19">
        <w:t>Cyclin</w:t>
      </w:r>
      <w:proofErr w:type="spellEnd"/>
      <w:r w:rsidRPr="00FC4D19">
        <w:t xml:space="preserve"> E to induce cell cycle arrest on cancer cells</w:t>
      </w:r>
    </w:p>
    <w:p w:rsidR="00F25D78" w:rsidRPr="00FC4D19" w:rsidRDefault="00486338" w:rsidP="00305795">
      <w:pPr>
        <w:spacing w:line="20" w:lineRule="atLeast"/>
        <w:rPr>
          <w:b/>
          <w:sz w:val="24"/>
          <w:szCs w:val="24"/>
        </w:rPr>
      </w:pPr>
      <w:r w:rsidRPr="00FC4D19">
        <w:rPr>
          <w:b/>
          <w:sz w:val="24"/>
          <w:szCs w:val="24"/>
        </w:rPr>
        <w:t>1</w:t>
      </w:r>
      <w:r w:rsidRPr="00FC4D19">
        <w:rPr>
          <w:rFonts w:hint="eastAsia"/>
          <w:b/>
          <w:sz w:val="24"/>
          <w:szCs w:val="24"/>
        </w:rPr>
        <w:t xml:space="preserve">. </w:t>
      </w:r>
      <w:r w:rsidR="00F25D78" w:rsidRPr="00FC4D19">
        <w:rPr>
          <w:b/>
          <w:sz w:val="24"/>
          <w:szCs w:val="24"/>
        </w:rPr>
        <w:t>I</w:t>
      </w:r>
      <w:r w:rsidR="00C65517" w:rsidRPr="00FC4D19">
        <w:rPr>
          <w:b/>
          <w:sz w:val="24"/>
          <w:szCs w:val="24"/>
        </w:rPr>
        <w:t>NTRODUCTION</w:t>
      </w:r>
    </w:p>
    <w:p w:rsidR="00FC4D19" w:rsidRPr="005574DA" w:rsidRDefault="00FC4D19" w:rsidP="00305795">
      <w:pPr>
        <w:spacing w:line="20" w:lineRule="atLeast"/>
        <w:jc w:val="both"/>
      </w:pPr>
      <w:r w:rsidRPr="005574DA">
        <w:t xml:space="preserve">The G1-S transition of cell cycling provides the go signal for DNA synthesis after the cell has grown to a sufficient stage and the requisite processes to continue into cell division have completed. Errors in this go signal have been shown to lead to uncontrolled growth of the cell - a hallmark of cancer. Thus there is a major focus to understand the molecular interactions of this regulatory system. Decades of experimental research has uncovered a range of molecules and interactions involved. Mathematical modeling is used to integrate the existing body of knowledge into a larger framework to describe experimental observations of the overall system. If successful, the model can then be reasonably used to make predictions about effects of manipulating cell regulatory molecules on cell cycling, which suggest treatments to correct cell cycling errors </w:t>
      </w:r>
      <w:r w:rsidRPr="005574DA">
        <w:lastRenderedPageBreak/>
        <w:t xml:space="preserve">that lead to cancer, as well as to further scientific knowledge. </w:t>
      </w:r>
    </w:p>
    <w:p w:rsidR="00FC4D19" w:rsidRPr="005574DA" w:rsidRDefault="00FC4D19" w:rsidP="00467970">
      <w:pPr>
        <w:spacing w:line="20" w:lineRule="atLeast"/>
        <w:ind w:firstLine="360"/>
        <w:jc w:val="both"/>
      </w:pPr>
      <w:r w:rsidRPr="005574DA">
        <w:t xml:space="preserve">The present model of the G1-S transition by </w:t>
      </w:r>
      <w:proofErr w:type="spellStart"/>
      <w:r w:rsidRPr="005574DA">
        <w:t>Hatzimanikatis</w:t>
      </w:r>
      <w:proofErr w:type="spellEnd"/>
      <w:r w:rsidRPr="005574DA">
        <w:t xml:space="preserve">, et al 1999 can be characterized by a phosphorylation cascade that amplifies a transcription promoter to activate a transcription factor to bring the cell cycle into DNA synthesis - the S phase [1]. This phosphorylation cascade can be characterized as a positive feedback loop that behaves as a biochemical switch to toggle the transcription factor to a higher steady state. While this model has been shown to replicate experimentally observed phenomena, this model only contains one transcription factor promoter, </w:t>
      </w:r>
      <w:proofErr w:type="spellStart"/>
      <w:r w:rsidRPr="005574DA">
        <w:t>cyclin</w:t>
      </w:r>
      <w:proofErr w:type="spellEnd"/>
      <w:r w:rsidRPr="005574DA">
        <w:t xml:space="preserve"> E. Much evidence demonstrates the overexpression of an additional transcription factor promoter, </w:t>
      </w:r>
      <w:proofErr w:type="spellStart"/>
      <w:r w:rsidRPr="005574DA">
        <w:t>cyclin</w:t>
      </w:r>
      <w:proofErr w:type="spellEnd"/>
      <w:r w:rsidRPr="005574DA">
        <w:t xml:space="preserve"> D, in several types of tumor formation. </w:t>
      </w:r>
      <w:proofErr w:type="spellStart"/>
      <w:r w:rsidRPr="005574DA">
        <w:t>Cyclin</w:t>
      </w:r>
      <w:proofErr w:type="spellEnd"/>
      <w:r w:rsidRPr="005574DA">
        <w:t xml:space="preserve"> D is established as an oncogene with an important </w:t>
      </w:r>
      <w:proofErr w:type="spellStart"/>
      <w:r w:rsidRPr="005574DA">
        <w:t>pathogenetic</w:t>
      </w:r>
      <w:proofErr w:type="spellEnd"/>
      <w:r w:rsidRPr="005574DA">
        <w:t xml:space="preserve"> role in many human tumors [2]. Thus, the mathematical model by </w:t>
      </w:r>
      <w:proofErr w:type="spellStart"/>
      <w:r w:rsidRPr="005574DA">
        <w:t>Hatzimanikatis</w:t>
      </w:r>
      <w:proofErr w:type="spellEnd"/>
      <w:r w:rsidRPr="005574DA">
        <w:t xml:space="preserve"> is oversimplified and demonstrates an omission of important components in the overall picture. </w:t>
      </w:r>
    </w:p>
    <w:p w:rsidR="002D6D34" w:rsidRPr="00A864A3" w:rsidRDefault="00FC4D19" w:rsidP="00467970">
      <w:pPr>
        <w:spacing w:line="20" w:lineRule="atLeast"/>
        <w:ind w:firstLine="360"/>
        <w:jc w:val="both"/>
        <w:rPr>
          <w:lang w:eastAsia="en-US"/>
        </w:rPr>
      </w:pPr>
      <w:r w:rsidRPr="005574DA">
        <w:t xml:space="preserve">To overcome this limitation, we extend the model by incorporating the phosphorylation cascade involving </w:t>
      </w:r>
      <w:proofErr w:type="spellStart"/>
      <w:r w:rsidRPr="005574DA">
        <w:t>cyclin</w:t>
      </w:r>
      <w:proofErr w:type="spellEnd"/>
      <w:r w:rsidRPr="005574DA">
        <w:t xml:space="preserve"> D and its corresponding </w:t>
      </w:r>
      <w:proofErr w:type="spellStart"/>
      <w:r w:rsidRPr="005574DA">
        <w:t>cyclin</w:t>
      </w:r>
      <w:proofErr w:type="spellEnd"/>
      <w:r w:rsidRPr="005574DA">
        <w:t>-dependent kinases, cdk4/6, as described by [</w:t>
      </w:r>
      <w:r w:rsidR="00467970">
        <w:t>3</w:t>
      </w:r>
      <w:r w:rsidRPr="005574DA">
        <w:t xml:space="preserve">].  Next we determine if this model can be used to describe experimental observations of the effects of overexpressing the constitutive synthesis rates of </w:t>
      </w:r>
      <w:proofErr w:type="spellStart"/>
      <w:r w:rsidRPr="005574DA">
        <w:t>cyclin</w:t>
      </w:r>
      <w:proofErr w:type="spellEnd"/>
      <w:r w:rsidRPr="005574DA">
        <w:t xml:space="preserve"> D and </w:t>
      </w:r>
      <w:proofErr w:type="spellStart"/>
      <w:r w:rsidRPr="005574DA">
        <w:t>cyclin</w:t>
      </w:r>
      <w:proofErr w:type="spellEnd"/>
      <w:r w:rsidRPr="005574DA">
        <w:t xml:space="preserve"> E on cell proliferation. If successful, it increases confidence in the model’s ability to suggest drug targets to inhibit cell proliferation, and thus stop </w:t>
      </w:r>
      <w:proofErr w:type="spellStart"/>
      <w:r w:rsidRPr="005574DA">
        <w:t>tumorigenesis</w:t>
      </w:r>
      <w:proofErr w:type="spellEnd"/>
      <w:r w:rsidRPr="005574DA">
        <w:t>.  </w:t>
      </w:r>
      <w:r w:rsidRPr="005574DA">
        <w:rPr>
          <w:rFonts w:ascii="Arial" w:hAnsi="Arial" w:cs="Arial"/>
          <w:color w:val="000000"/>
          <w:szCs w:val="18"/>
        </w:rPr>
        <w:t>If successful, it increases</w:t>
      </w:r>
      <w:r>
        <w:rPr>
          <w:rFonts w:ascii="Arial" w:hAnsi="Arial" w:cs="Arial"/>
          <w:color w:val="000000"/>
          <w:szCs w:val="18"/>
        </w:rPr>
        <w:t xml:space="preserve"> </w:t>
      </w:r>
      <w:r w:rsidR="00A864A3">
        <w:rPr>
          <w:lang w:eastAsia="en-US"/>
        </w:rPr>
        <w:t xml:space="preserve">confidence in the model in its ability to </w:t>
      </w:r>
      <w:r w:rsidR="00DF7FDF" w:rsidRPr="000D3633">
        <w:rPr>
          <w:lang w:eastAsia="en-US"/>
        </w:rPr>
        <w:t xml:space="preserve">suggest </w:t>
      </w:r>
      <w:r w:rsidR="00CE3647" w:rsidRPr="000D3633">
        <w:rPr>
          <w:lang w:eastAsia="en-US"/>
        </w:rPr>
        <w:t xml:space="preserve">drug </w:t>
      </w:r>
      <w:r w:rsidR="00DF7FDF" w:rsidRPr="000D3633">
        <w:rPr>
          <w:lang w:eastAsia="en-US"/>
        </w:rPr>
        <w:t>targets</w:t>
      </w:r>
      <w:r w:rsidR="00CE3647" w:rsidRPr="000D3633">
        <w:rPr>
          <w:lang w:eastAsia="en-US"/>
        </w:rPr>
        <w:t xml:space="preserve"> to inhibit proliferation, and thus stop </w:t>
      </w:r>
      <w:proofErr w:type="spellStart"/>
      <w:r w:rsidR="00CE3647" w:rsidRPr="000D3633">
        <w:rPr>
          <w:lang w:eastAsia="en-US"/>
        </w:rPr>
        <w:t>tumorigene</w:t>
      </w:r>
      <w:r w:rsidR="00DF7FDF" w:rsidRPr="000D3633">
        <w:rPr>
          <w:lang w:eastAsia="en-US"/>
        </w:rPr>
        <w:t>sis</w:t>
      </w:r>
      <w:proofErr w:type="spellEnd"/>
      <w:r w:rsidR="00DF7FDF" w:rsidRPr="000D3633">
        <w:rPr>
          <w:lang w:eastAsia="en-US"/>
        </w:rPr>
        <w:t xml:space="preserve">. </w:t>
      </w:r>
      <w:r w:rsidR="002D6D34" w:rsidRPr="000D3633">
        <w:rPr>
          <w:lang w:eastAsia="en-US"/>
        </w:rPr>
        <w:t> </w:t>
      </w:r>
    </w:p>
    <w:p w:rsidR="002F72A9" w:rsidRPr="00FC4D19" w:rsidRDefault="002F72A9" w:rsidP="00305795">
      <w:pPr>
        <w:spacing w:line="20" w:lineRule="atLeast"/>
        <w:rPr>
          <w:b/>
          <w:sz w:val="24"/>
          <w:szCs w:val="24"/>
        </w:rPr>
      </w:pPr>
      <w:r w:rsidRPr="00FC4D19">
        <w:rPr>
          <w:b/>
          <w:sz w:val="24"/>
          <w:szCs w:val="24"/>
        </w:rPr>
        <w:t>2</w:t>
      </w:r>
      <w:r w:rsidR="00486338" w:rsidRPr="00FC4D19">
        <w:rPr>
          <w:rFonts w:hint="eastAsia"/>
          <w:b/>
          <w:sz w:val="24"/>
          <w:szCs w:val="24"/>
        </w:rPr>
        <w:t xml:space="preserve">. </w:t>
      </w:r>
      <w:r w:rsidR="00FC4D19">
        <w:rPr>
          <w:b/>
          <w:sz w:val="24"/>
          <w:szCs w:val="24"/>
        </w:rPr>
        <w:t>METHODS</w:t>
      </w:r>
    </w:p>
    <w:p w:rsidR="00C958BD" w:rsidRPr="00FC4D19" w:rsidRDefault="00A864A3" w:rsidP="00305795">
      <w:pPr>
        <w:spacing w:line="20" w:lineRule="atLeast"/>
        <w:rPr>
          <w:b/>
        </w:rPr>
      </w:pPr>
      <w:r w:rsidRPr="00FC4D19">
        <w:rPr>
          <w:b/>
        </w:rPr>
        <w:t xml:space="preserve">2.1 </w:t>
      </w:r>
      <w:r w:rsidR="00C958BD" w:rsidRPr="00FC4D19">
        <w:rPr>
          <w:b/>
        </w:rPr>
        <w:t xml:space="preserve">The G1/S </w:t>
      </w:r>
      <w:proofErr w:type="spellStart"/>
      <w:r w:rsidR="00FC4D19">
        <w:rPr>
          <w:b/>
        </w:rPr>
        <w:t>Bistability</w:t>
      </w:r>
      <w:proofErr w:type="spellEnd"/>
      <w:r w:rsidR="00FC4D19">
        <w:rPr>
          <w:b/>
        </w:rPr>
        <w:t xml:space="preserve"> </w:t>
      </w:r>
      <w:r w:rsidR="00C958BD" w:rsidRPr="00FC4D19">
        <w:rPr>
          <w:b/>
        </w:rPr>
        <w:t>Model</w:t>
      </w:r>
    </w:p>
    <w:p w:rsidR="00FC4D19" w:rsidRPr="005574DA" w:rsidRDefault="00FC4D19" w:rsidP="00305795">
      <w:pPr>
        <w:spacing w:line="20" w:lineRule="atLeast"/>
        <w:jc w:val="both"/>
      </w:pPr>
      <w:r w:rsidRPr="005574DA">
        <w:lastRenderedPageBreak/>
        <w:t>The mathematical model of the G1/S transition in mammalian cells is modified based on a previous model proposed by Swat et al. (2004) which includes a set of proteins and their regulatory gene factors. The schematic diagram of the G1/S transition network is provided in Figure 1 and their relationship is presented as differential equations provided in the supplementary material section [</w:t>
      </w:r>
      <w:r w:rsidR="00467970">
        <w:t>3</w:t>
      </w:r>
      <w:r w:rsidRPr="005574DA">
        <w:t xml:space="preserve">]. </w:t>
      </w:r>
    </w:p>
    <w:p w:rsidR="00FC4D19" w:rsidRPr="00FC4D19" w:rsidRDefault="00FC4D19" w:rsidP="00467970">
      <w:pPr>
        <w:spacing w:line="20" w:lineRule="atLeast"/>
        <w:ind w:firstLine="360"/>
        <w:jc w:val="both"/>
      </w:pPr>
      <w:r w:rsidRPr="005574DA">
        <w:t xml:space="preserve">The model can be summarized by its two phosphorylation cascades involving the </w:t>
      </w:r>
      <w:proofErr w:type="spellStart"/>
      <w:r w:rsidRPr="005574DA">
        <w:t>cyclin</w:t>
      </w:r>
      <w:proofErr w:type="spellEnd"/>
      <w:r w:rsidRPr="005574DA">
        <w:t xml:space="preserve"> D, cdk4/6 complex and the </w:t>
      </w:r>
      <w:proofErr w:type="spellStart"/>
      <w:r w:rsidRPr="005574DA">
        <w:t>cyclin</w:t>
      </w:r>
      <w:proofErr w:type="spellEnd"/>
      <w:r w:rsidRPr="005574DA">
        <w:t xml:space="preserve"> E, cdk2 complex that act is biochemical switches to regulate the level of the transcription factor, E2F-1. At beginning of the cell </w:t>
      </w:r>
      <w:r w:rsidRPr="00FC4D19">
        <w:t>cycle, E2F-1 is bound to the tumor suppressor (</w:t>
      </w:r>
      <w:proofErr w:type="spellStart"/>
      <w:r w:rsidRPr="00FC4D19">
        <w:t>pRB</w:t>
      </w:r>
      <w:proofErr w:type="spellEnd"/>
      <w:r w:rsidRPr="00FC4D19">
        <w:t>). The activated cyclinD-cdk4</w:t>
      </w:r>
      <w:proofErr w:type="gramStart"/>
      <w:r w:rsidRPr="00FC4D19">
        <w:t>,6</w:t>
      </w:r>
      <w:proofErr w:type="gramEnd"/>
      <w:r w:rsidRPr="00FC4D19">
        <w:t xml:space="preserve"> complex first promote the phosphorylation of </w:t>
      </w:r>
      <w:proofErr w:type="spellStart"/>
      <w:r w:rsidRPr="00FC4D19">
        <w:t>pRB</w:t>
      </w:r>
      <w:proofErr w:type="spellEnd"/>
      <w:r w:rsidRPr="00FC4D19">
        <w:t xml:space="preserve"> and then the activated </w:t>
      </w:r>
      <w:proofErr w:type="spellStart"/>
      <w:r w:rsidRPr="00FC4D19">
        <w:lastRenderedPageBreak/>
        <w:t>cyclinE</w:t>
      </w:r>
      <w:proofErr w:type="spellEnd"/>
      <w:r w:rsidRPr="00FC4D19">
        <w:t xml:space="preserve">/CDK2 complex promote the reaction of </w:t>
      </w:r>
      <w:r w:rsidRPr="00467970">
        <w:t xml:space="preserve">double-phosphorylated </w:t>
      </w:r>
      <w:proofErr w:type="spellStart"/>
      <w:r w:rsidRPr="00467970">
        <w:t>pRB</w:t>
      </w:r>
      <w:proofErr w:type="spellEnd"/>
      <w:r w:rsidRPr="00467970">
        <w:t xml:space="preserve"> from to fully release E2F-1 [</w:t>
      </w:r>
      <w:r w:rsidR="00467970">
        <w:t>3</w:t>
      </w:r>
      <w:r w:rsidRPr="00467970">
        <w:t>]</w:t>
      </w:r>
      <w:r w:rsidRPr="00FC4D19">
        <w:t xml:space="preserve">. Moreover, E2F-1 will amplify the signal of the generation of </w:t>
      </w:r>
      <w:proofErr w:type="spellStart"/>
      <w:r w:rsidRPr="00FC4D19">
        <w:t>cyclin</w:t>
      </w:r>
      <w:proofErr w:type="spellEnd"/>
      <w:r w:rsidRPr="00FC4D19">
        <w:t xml:space="preserve"> D, </w:t>
      </w:r>
      <w:proofErr w:type="spellStart"/>
      <w:r w:rsidRPr="00FC4D19">
        <w:t>cyclin</w:t>
      </w:r>
      <w:proofErr w:type="spellEnd"/>
      <w:r w:rsidRPr="00FC4D19">
        <w:t xml:space="preserve"> E, and </w:t>
      </w:r>
      <w:proofErr w:type="spellStart"/>
      <w:r w:rsidRPr="00FC4D19">
        <w:t>pRB</w:t>
      </w:r>
      <w:proofErr w:type="spellEnd"/>
      <w:r w:rsidRPr="00FC4D19">
        <w:t xml:space="preserve"> and cause them to reach a higher stable steady state. The presence of two steady states in the system that toggle from a low steady state (off) to a high steady state (on) is called </w:t>
      </w:r>
      <w:proofErr w:type="spellStart"/>
      <w:r w:rsidRPr="00FC4D19">
        <w:t>bistability</w:t>
      </w:r>
      <w:proofErr w:type="spellEnd"/>
      <w:r w:rsidRPr="00FC4D19">
        <w:t>. The switch-like behavior indicates the start of cell proliferation.</w:t>
      </w:r>
    </w:p>
    <w:p w:rsidR="00FC4D19" w:rsidRPr="00FC4D19" w:rsidRDefault="00FC4D19" w:rsidP="00467970">
      <w:pPr>
        <w:spacing w:line="20" w:lineRule="atLeast"/>
        <w:ind w:firstLine="360"/>
        <w:sectPr w:rsidR="00FC4D19" w:rsidRPr="00FC4D19" w:rsidSect="00D34AE3">
          <w:headerReference w:type="even" r:id="rId9"/>
          <w:type w:val="continuous"/>
          <w:pgSz w:w="12240" w:h="15840" w:code="1"/>
          <w:pgMar w:top="1378" w:right="1077" w:bottom="1474" w:left="1077" w:header="703" w:footer="834" w:gutter="0"/>
          <w:cols w:num="2" w:space="360"/>
          <w:titlePg/>
          <w:docGrid w:linePitch="360"/>
        </w:sectPr>
      </w:pPr>
      <w:proofErr w:type="spellStart"/>
      <w:r w:rsidRPr="005574DA">
        <w:t>Bistability</w:t>
      </w:r>
      <w:proofErr w:type="spellEnd"/>
      <w:r w:rsidRPr="005574DA">
        <w:t xml:space="preserve"> is a common response of systems containing combination of positive and negative </w:t>
      </w:r>
      <w:r>
        <w:t>feedback loops</w:t>
      </w:r>
      <w:r w:rsidRPr="00FC4D19">
        <w:t>. Indeed, these positive and negative feedback regulatory systems are abundant in the G1/S cycle [</w:t>
      </w:r>
      <w:r w:rsidR="00467970">
        <w:t>5</w:t>
      </w:r>
      <w:r w:rsidRPr="00FC4D19">
        <w:t>].</w:t>
      </w:r>
      <w:r w:rsidRPr="00FC4D19">
        <w:rPr>
          <w:rFonts w:ascii="Arial" w:hAnsi="Arial" w:cs="Arial"/>
        </w:rPr>
        <w:t xml:space="preserve"> </w:t>
      </w:r>
    </w:p>
    <w:p w:rsidR="00FC4D19" w:rsidRDefault="00FC4D19" w:rsidP="00305795">
      <w:pPr>
        <w:keepNext/>
        <w:spacing w:line="20" w:lineRule="atLeast"/>
        <w:jc w:val="center"/>
      </w:pPr>
      <w:bookmarkStart w:id="0" w:name="_GoBack"/>
      <w:r>
        <w:rPr>
          <w:noProof/>
        </w:rPr>
        <w:lastRenderedPageBreak/>
        <w:drawing>
          <wp:anchor distT="0" distB="0" distL="114300" distR="114300" simplePos="0" relativeHeight="251670528" behindDoc="0" locked="0" layoutInCell="1" allowOverlap="1" wp14:anchorId="2CA3DD39" wp14:editId="256A92E0">
            <wp:simplePos x="0" y="0"/>
            <wp:positionH relativeFrom="column">
              <wp:posOffset>954405</wp:posOffset>
            </wp:positionH>
            <wp:positionV relativeFrom="paragraph">
              <wp:posOffset>-3810</wp:posOffset>
            </wp:positionV>
            <wp:extent cx="4495800" cy="37998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495800" cy="3799840"/>
                    </a:xfrm>
                    <a:prstGeom prst="rect">
                      <a:avLst/>
                    </a:prstGeom>
                  </pic:spPr>
                </pic:pic>
              </a:graphicData>
            </a:graphic>
            <wp14:sizeRelH relativeFrom="page">
              <wp14:pctWidth>0</wp14:pctWidth>
            </wp14:sizeRelH>
            <wp14:sizeRelV relativeFrom="page">
              <wp14:pctHeight>0</wp14:pctHeight>
            </wp14:sizeRelV>
          </wp:anchor>
        </w:drawing>
      </w:r>
      <w:bookmarkEnd w:id="0"/>
    </w:p>
    <w:p w:rsidR="00FC4D19" w:rsidRPr="00467970" w:rsidRDefault="00FC4D19" w:rsidP="00305795">
      <w:pPr>
        <w:pStyle w:val="Caption"/>
        <w:spacing w:line="20" w:lineRule="atLeast"/>
        <w:jc w:val="center"/>
        <w:rPr>
          <w:color w:val="auto"/>
          <w:sz w:val="20"/>
          <w:szCs w:val="20"/>
        </w:rPr>
        <w:sectPr w:rsidR="00FC4D19" w:rsidRPr="00467970" w:rsidSect="00FC4D19">
          <w:type w:val="continuous"/>
          <w:pgSz w:w="12240" w:h="15840" w:code="1"/>
          <w:pgMar w:top="1378" w:right="1077" w:bottom="1474" w:left="1077" w:header="703" w:footer="834" w:gutter="0"/>
          <w:cols w:space="360"/>
          <w:titlePg/>
          <w:docGrid w:linePitch="360"/>
        </w:sectPr>
      </w:pPr>
      <w:r w:rsidRPr="00467970">
        <w:rPr>
          <w:color w:val="auto"/>
          <w:sz w:val="20"/>
          <w:szCs w:val="20"/>
        </w:rPr>
        <w:t xml:space="preserve">Figure </w:t>
      </w:r>
      <w:r w:rsidR="001962FC" w:rsidRPr="00467970">
        <w:rPr>
          <w:color w:val="auto"/>
          <w:sz w:val="20"/>
          <w:szCs w:val="20"/>
        </w:rPr>
        <w:fldChar w:fldCharType="begin"/>
      </w:r>
      <w:r w:rsidR="001962FC" w:rsidRPr="00467970">
        <w:rPr>
          <w:color w:val="auto"/>
          <w:sz w:val="20"/>
          <w:szCs w:val="20"/>
        </w:rPr>
        <w:instrText xml:space="preserve"> SEQ Figure \* ARABIC </w:instrText>
      </w:r>
      <w:r w:rsidR="001962FC" w:rsidRPr="00467970">
        <w:rPr>
          <w:color w:val="auto"/>
          <w:sz w:val="20"/>
          <w:szCs w:val="20"/>
        </w:rPr>
        <w:fldChar w:fldCharType="separate"/>
      </w:r>
      <w:r w:rsidRPr="00467970">
        <w:rPr>
          <w:noProof/>
          <w:color w:val="auto"/>
          <w:sz w:val="20"/>
          <w:szCs w:val="20"/>
        </w:rPr>
        <w:t>1</w:t>
      </w:r>
      <w:r w:rsidR="001962FC" w:rsidRPr="00467970">
        <w:rPr>
          <w:noProof/>
          <w:color w:val="auto"/>
          <w:sz w:val="20"/>
          <w:szCs w:val="20"/>
        </w:rPr>
        <w:fldChar w:fldCharType="end"/>
      </w:r>
      <w:r w:rsidRPr="00467970">
        <w:rPr>
          <w:color w:val="auto"/>
          <w:sz w:val="20"/>
          <w:szCs w:val="20"/>
        </w:rPr>
        <w:t xml:space="preserve"> The schematic diagram of cell cycle transition </w:t>
      </w:r>
      <w:proofErr w:type="gramStart"/>
      <w:r w:rsidRPr="00467970">
        <w:rPr>
          <w:color w:val="auto"/>
          <w:sz w:val="20"/>
          <w:szCs w:val="20"/>
        </w:rPr>
        <w:t>during  G0</w:t>
      </w:r>
      <w:proofErr w:type="gramEnd"/>
      <w:r w:rsidRPr="00467970">
        <w:rPr>
          <w:color w:val="auto"/>
          <w:sz w:val="20"/>
          <w:szCs w:val="20"/>
        </w:rPr>
        <w:t>-phase to S-phase.</w:t>
      </w:r>
    </w:p>
    <w:p w:rsidR="00FC4D19" w:rsidRDefault="00FC4D19" w:rsidP="00305795">
      <w:pPr>
        <w:spacing w:line="20" w:lineRule="atLeast"/>
        <w:jc w:val="both"/>
      </w:pPr>
      <w:r w:rsidRPr="005574DA">
        <w:lastRenderedPageBreak/>
        <w:t xml:space="preserve">In this case, two positive feedback loops trigger a two stage phosphorylation of </w:t>
      </w:r>
      <w:proofErr w:type="spellStart"/>
      <w:r w:rsidRPr="005574DA">
        <w:t>pRB</w:t>
      </w:r>
      <w:proofErr w:type="spellEnd"/>
      <w:r w:rsidRPr="005574DA">
        <w:t xml:space="preserve"> to free its inhibition onto E2F-1. </w:t>
      </w:r>
      <w:proofErr w:type="spellStart"/>
      <w:r w:rsidRPr="005574DA">
        <w:t>Fingure</w:t>
      </w:r>
      <w:proofErr w:type="spellEnd"/>
      <w:r w:rsidRPr="005574DA">
        <w:t xml:space="preserve"> X shows the rapid incensement of E2F-1 in a switch like manner to </w:t>
      </w:r>
      <w:r w:rsidRPr="005574DA">
        <w:lastRenderedPageBreak/>
        <w:t>bring it to a higher steady state, and thus committing the cell cycle into cell proliferation, the S phase.</w:t>
      </w:r>
      <w:r w:rsidRPr="00FC4D19">
        <w:rPr>
          <w:noProof/>
        </w:rPr>
        <w:t xml:space="preserve"> </w:t>
      </w:r>
    </w:p>
    <w:p w:rsidR="00FC4D19" w:rsidRDefault="00FC4D19" w:rsidP="00305795">
      <w:pPr>
        <w:spacing w:line="20" w:lineRule="atLeast"/>
        <w:jc w:val="both"/>
        <w:rPr>
          <w:b/>
        </w:rPr>
      </w:pPr>
      <w:r>
        <w:rPr>
          <w:noProof/>
        </w:rPr>
        <w:lastRenderedPageBreak/>
        <w:drawing>
          <wp:anchor distT="0" distB="0" distL="114300" distR="114300" simplePos="0" relativeHeight="251663360" behindDoc="0" locked="0" layoutInCell="1" allowOverlap="1" wp14:anchorId="6FC3AA15" wp14:editId="4060C883">
            <wp:simplePos x="0" y="0"/>
            <wp:positionH relativeFrom="column">
              <wp:posOffset>-60960</wp:posOffset>
            </wp:positionH>
            <wp:positionV relativeFrom="paragraph">
              <wp:posOffset>133350</wp:posOffset>
            </wp:positionV>
            <wp:extent cx="2692400" cy="20193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24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72A9" w:rsidRDefault="00486338" w:rsidP="00305795">
      <w:pPr>
        <w:spacing w:line="20" w:lineRule="atLeast"/>
        <w:jc w:val="both"/>
        <w:rPr>
          <w:b/>
        </w:rPr>
      </w:pPr>
      <w:r w:rsidRPr="00FC4D19">
        <w:rPr>
          <w:rFonts w:hint="eastAsia"/>
          <w:b/>
        </w:rPr>
        <w:t>2.2 Modified model to show cell proliferation oscillation</w:t>
      </w:r>
    </w:p>
    <w:p w:rsidR="00FC4D19" w:rsidRPr="00951E9C" w:rsidRDefault="00FC4D19" w:rsidP="00305795">
      <w:pPr>
        <w:spacing w:line="20" w:lineRule="atLeast"/>
        <w:jc w:val="both"/>
      </w:pPr>
      <w:r w:rsidRPr="000D3633">
        <w:rPr>
          <w:rFonts w:ascii="Arial" w:hAnsi="Arial" w:cs="Arial"/>
          <w:noProof/>
          <w:sz w:val="18"/>
          <w:szCs w:val="18"/>
        </w:rPr>
        <w:drawing>
          <wp:anchor distT="0" distB="0" distL="114300" distR="114300" simplePos="0" relativeHeight="251665408" behindDoc="0" locked="0" layoutInCell="1" allowOverlap="1" wp14:anchorId="5BF91E2F" wp14:editId="7F07CDAF">
            <wp:simplePos x="0" y="0"/>
            <wp:positionH relativeFrom="column">
              <wp:posOffset>3225165</wp:posOffset>
            </wp:positionH>
            <wp:positionV relativeFrom="paragraph">
              <wp:posOffset>432435</wp:posOffset>
            </wp:positionV>
            <wp:extent cx="2857500" cy="149669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2">
                      <a:extLst>
                        <a:ext uri="{28A0092B-C50C-407E-A947-70E740481C1C}">
                          <a14:useLocalDpi xmlns:a14="http://schemas.microsoft.com/office/drawing/2010/main" val="0"/>
                        </a:ext>
                      </a:extLst>
                    </a:blip>
                    <a:srcRect l="7294" r="5859" b="50701"/>
                    <a:stretch/>
                  </pic:blipFill>
                  <pic:spPr bwMode="auto">
                    <a:xfrm>
                      <a:off x="0" y="0"/>
                      <a:ext cx="2857500" cy="14966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This model can also be modified to show the oscillatory behavior of cell proliferation that is found in the p</w:t>
      </w:r>
      <w:r w:rsidRPr="00951E9C">
        <w:t>ast model by</w:t>
      </w:r>
      <w:r>
        <w:t xml:space="preserve"> </w:t>
      </w:r>
      <w:proofErr w:type="spellStart"/>
      <w:r>
        <w:t>Hatzimanikatis</w:t>
      </w:r>
      <w:proofErr w:type="spellEnd"/>
      <w:r>
        <w:t xml:space="preserve"> et al. (1999)</w:t>
      </w:r>
      <w:r w:rsidRPr="00951E9C">
        <w:t xml:space="preserve"> [</w:t>
      </w:r>
      <w:r w:rsidR="006A7345">
        <w:t>1</w:t>
      </w:r>
      <w:r w:rsidRPr="00951E9C">
        <w:t>]</w:t>
      </w:r>
      <w:r>
        <w:t>.</w:t>
      </w:r>
      <w:r w:rsidRPr="00951E9C">
        <w:t xml:space="preserve"> </w:t>
      </w:r>
      <w:r>
        <w:t xml:space="preserve">After E2F provided a positive feedback on the </w:t>
      </w:r>
      <w:r w:rsidRPr="005574DA">
        <w:rPr>
          <w:rFonts w:ascii="Arial" w:hAnsi="Arial" w:cs="Arial"/>
        </w:rPr>
        <w:t xml:space="preserve">generation of </w:t>
      </w:r>
      <w:proofErr w:type="spellStart"/>
      <w:r w:rsidRPr="005574DA">
        <w:rPr>
          <w:rFonts w:ascii="Arial" w:hAnsi="Arial" w:cs="Arial"/>
        </w:rPr>
        <w:t>cyclin</w:t>
      </w:r>
      <w:proofErr w:type="spellEnd"/>
      <w:r w:rsidRPr="005574DA">
        <w:rPr>
          <w:rFonts w:ascii="Arial" w:hAnsi="Arial" w:cs="Arial"/>
        </w:rPr>
        <w:t xml:space="preserve"> D, </w:t>
      </w:r>
      <w:proofErr w:type="spellStart"/>
      <w:r w:rsidRPr="005574DA">
        <w:rPr>
          <w:rFonts w:ascii="Arial" w:hAnsi="Arial" w:cs="Arial"/>
        </w:rPr>
        <w:t>cyclin</w:t>
      </w:r>
      <w:proofErr w:type="spellEnd"/>
      <w:r w:rsidRPr="005574DA">
        <w:rPr>
          <w:rFonts w:ascii="Arial" w:hAnsi="Arial" w:cs="Arial"/>
        </w:rPr>
        <w:t xml:space="preserve"> E, and </w:t>
      </w:r>
      <w:proofErr w:type="spellStart"/>
      <w:r w:rsidRPr="005574DA">
        <w:rPr>
          <w:rFonts w:ascii="Arial" w:hAnsi="Arial" w:cs="Arial"/>
        </w:rPr>
        <w:t>pRB</w:t>
      </w:r>
      <w:proofErr w:type="spellEnd"/>
      <w:r>
        <w:rPr>
          <w:rFonts w:cs="Arial"/>
        </w:rPr>
        <w:t>, it provides a negative feedback to inactivate transcription. This</w:t>
      </w:r>
      <w:r>
        <w:t xml:space="preserve"> regulatory system coupling with both positive and negative feedback to generate oscillatory behavior has been found in several literature reviews </w:t>
      </w:r>
      <w:r w:rsidRPr="006A7345">
        <w:t>[</w:t>
      </w:r>
      <w:r w:rsidR="006A7345" w:rsidRPr="006A7345">
        <w:t>1</w:t>
      </w:r>
      <w:proofErr w:type="gramStart"/>
      <w:r w:rsidRPr="006A7345">
        <w:t>]</w:t>
      </w:r>
      <w:r w:rsidR="006A7345">
        <w:t>[</w:t>
      </w:r>
      <w:proofErr w:type="gramEnd"/>
      <w:r w:rsidR="006A7345">
        <w:t>5]</w:t>
      </w:r>
      <w:r>
        <w:t xml:space="preserve">. Thus, by relating the degradation term of </w:t>
      </w:r>
      <w:proofErr w:type="spellStart"/>
      <w:r>
        <w:t>cyclin</w:t>
      </w:r>
      <w:proofErr w:type="spellEnd"/>
      <w:r>
        <w:t xml:space="preserve"> D and </w:t>
      </w:r>
      <w:proofErr w:type="spellStart"/>
      <w:r>
        <w:t>cyclin</w:t>
      </w:r>
      <w:proofErr w:type="spellEnd"/>
      <w:r>
        <w:t xml:space="preserve"> E with the concentration of E2F-1, we will be able to generate the oscillatory plot.</w:t>
      </w:r>
      <w:r w:rsidRPr="00951E9C">
        <w:t xml:space="preserve"> The oscillations of cell cycling are generated first with a positive feedback system that brings the transcription factor signal up to commit the cell cycle into the S phase, and then a negative feedback mechanism to bring the transcription factor back down. </w:t>
      </w:r>
    </w:p>
    <w:p w:rsidR="00FC4D19" w:rsidRPr="00FC4D19" w:rsidRDefault="00FC4D19" w:rsidP="00305795">
      <w:pPr>
        <w:spacing w:line="20" w:lineRule="atLeast"/>
        <w:rPr>
          <w:rFonts w:ascii="Arial" w:hAnsi="Arial"/>
          <w:b/>
        </w:rPr>
      </w:pPr>
      <w:r>
        <w:rPr>
          <w:b/>
        </w:rPr>
        <w:t xml:space="preserve">2.3 </w:t>
      </w:r>
      <w:r w:rsidRPr="00FC4D19">
        <w:rPr>
          <w:b/>
        </w:rPr>
        <w:t>Coupling to the growth signal pathway</w:t>
      </w:r>
    </w:p>
    <w:p w:rsidR="00FC4D19" w:rsidRDefault="00FC4D19" w:rsidP="00305795">
      <w:pPr>
        <w:spacing w:line="20" w:lineRule="atLeast"/>
        <w:jc w:val="both"/>
      </w:pPr>
      <w:r w:rsidRPr="00FC4D19">
        <w:rPr>
          <w:rFonts w:cs="Arial"/>
        </w:rPr>
        <w:t xml:space="preserve">The analysis of bifurcations due to the strength of the </w:t>
      </w:r>
      <w:proofErr w:type="spellStart"/>
      <w:r w:rsidRPr="00FC4D19">
        <w:rPr>
          <w:rFonts w:cs="Arial"/>
        </w:rPr>
        <w:t>mitogenic</w:t>
      </w:r>
      <w:proofErr w:type="spellEnd"/>
      <w:r w:rsidRPr="00FC4D19">
        <w:rPr>
          <w:rFonts w:cs="Arial"/>
        </w:rPr>
        <w:t xml:space="preserve"> growth signal, </w:t>
      </w:r>
      <w:proofErr w:type="spellStart"/>
      <w:r w:rsidRPr="00FC4D19">
        <w:rPr>
          <w:rFonts w:cs="Arial"/>
        </w:rPr>
        <w:t>F</w:t>
      </w:r>
      <w:r w:rsidRPr="00FC4D19">
        <w:rPr>
          <w:rFonts w:cs="Arial"/>
          <w:vertAlign w:val="subscript"/>
        </w:rPr>
        <w:t>m</w:t>
      </w:r>
      <w:proofErr w:type="spellEnd"/>
      <w:r w:rsidRPr="00FC4D19">
        <w:rPr>
          <w:rFonts w:cs="Arial"/>
        </w:rPr>
        <w:t xml:space="preserve">, as a </w:t>
      </w:r>
      <w:r w:rsidRPr="00FC4D19">
        <w:rPr>
          <w:rFonts w:cs="Arial"/>
        </w:rPr>
        <w:lastRenderedPageBreak/>
        <w:t xml:space="preserve">bifurcation parameter is used to determine cell proliferation. Low levels of </w:t>
      </w:r>
      <w:proofErr w:type="spellStart"/>
      <w:r w:rsidRPr="00FC4D19">
        <w:rPr>
          <w:rFonts w:cs="Arial"/>
        </w:rPr>
        <w:t>F</w:t>
      </w:r>
      <w:r w:rsidRPr="00FC4D19">
        <w:rPr>
          <w:rFonts w:cs="Arial"/>
          <w:vertAlign w:val="subscript"/>
        </w:rPr>
        <w:t>m</w:t>
      </w:r>
      <w:proofErr w:type="spellEnd"/>
      <w:r w:rsidRPr="00FC4D19">
        <w:rPr>
          <w:rFonts w:cs="Arial"/>
        </w:rPr>
        <w:t xml:space="preserve"> are inadequate to produce </w:t>
      </w:r>
      <w:proofErr w:type="spellStart"/>
      <w:r w:rsidRPr="00FC4D19">
        <w:rPr>
          <w:rFonts w:cs="Arial"/>
        </w:rPr>
        <w:t>CycD</w:t>
      </w:r>
      <w:proofErr w:type="spellEnd"/>
      <w:r w:rsidRPr="00FC4D19">
        <w:rPr>
          <w:rFonts w:cs="Arial"/>
        </w:rPr>
        <w:t xml:space="preserve"> to trigger a phosphorylation cascade. In this case, the switching to a second steady state does not occur. As </w:t>
      </w:r>
      <w:proofErr w:type="spellStart"/>
      <w:r w:rsidRPr="00FC4D19">
        <w:rPr>
          <w:rFonts w:cs="Arial"/>
        </w:rPr>
        <w:t>F</w:t>
      </w:r>
      <w:r w:rsidRPr="00FC4D19">
        <w:rPr>
          <w:rFonts w:cs="Arial"/>
          <w:vertAlign w:val="subscript"/>
        </w:rPr>
        <w:t>m</w:t>
      </w:r>
      <w:proofErr w:type="spellEnd"/>
      <w:r w:rsidRPr="00FC4D19">
        <w:rPr>
          <w:rFonts w:cs="Arial"/>
        </w:rPr>
        <w:t xml:space="preserve"> increases past a threshold as indicated through a saddle node bifurcation, the system switches to generate </w:t>
      </w:r>
      <w:proofErr w:type="spellStart"/>
      <w:r w:rsidRPr="00FC4D19">
        <w:rPr>
          <w:rFonts w:cs="Arial"/>
        </w:rPr>
        <w:t>bistability</w:t>
      </w:r>
      <w:proofErr w:type="spellEnd"/>
      <w:r w:rsidRPr="00FC4D19">
        <w:rPr>
          <w:rFonts w:cs="Arial"/>
        </w:rPr>
        <w:t xml:space="preserve">. </w:t>
      </w:r>
      <w:r w:rsidRPr="00FC4D19">
        <w:t xml:space="preserve">Figure X. below performs the time course of protein concentration at G1/S transition with different </w:t>
      </w:r>
      <w:proofErr w:type="spellStart"/>
      <w:r w:rsidRPr="00FC4D19">
        <w:t>F</w:t>
      </w:r>
      <w:r w:rsidRPr="00FC4D19">
        <w:rPr>
          <w:vertAlign w:val="subscript"/>
        </w:rPr>
        <w:t>m</w:t>
      </w:r>
      <w:proofErr w:type="spellEnd"/>
      <w:r w:rsidRPr="00FC4D19">
        <w:t xml:space="preserve"> values. It is observed that these protein concentrations will have </w:t>
      </w:r>
      <w:proofErr w:type="spellStart"/>
      <w:r w:rsidRPr="00FC4D19">
        <w:t>bistability</w:t>
      </w:r>
      <w:proofErr w:type="spellEnd"/>
      <w:r w:rsidRPr="00FC4D19">
        <w:t xml:space="preserve"> when </w:t>
      </w:r>
      <w:proofErr w:type="spellStart"/>
      <w:r w:rsidRPr="00FC4D19">
        <w:t>F</w:t>
      </w:r>
      <w:r w:rsidRPr="00FC4D19">
        <w:rPr>
          <w:vertAlign w:val="subscript"/>
        </w:rPr>
        <w:t>m</w:t>
      </w:r>
      <w:proofErr w:type="spellEnd"/>
      <w:r w:rsidRPr="00FC4D19">
        <w:t xml:space="preserve"> is greater than the </w:t>
      </w:r>
      <w:proofErr w:type="spellStart"/>
      <w:r w:rsidRPr="00FC4D19">
        <w:t>transcritical</w:t>
      </w:r>
      <w:proofErr w:type="spellEnd"/>
      <w:r w:rsidRPr="00FC4D19">
        <w:t xml:space="preserve"> bifurcation (TC) around 0.0035. The study was further extended to evaluate the change of </w:t>
      </w:r>
      <w:proofErr w:type="spellStart"/>
      <w:r w:rsidRPr="00FC4D19">
        <w:t>transcritical</w:t>
      </w:r>
      <w:proofErr w:type="spellEnd"/>
      <w:r w:rsidRPr="00FC4D19">
        <w:t xml:space="preserve"> bifurcation point when overexpressed the </w:t>
      </w:r>
      <w:proofErr w:type="spellStart"/>
      <w:r w:rsidRPr="00FC4D19">
        <w:t>cyclin</w:t>
      </w:r>
      <w:proofErr w:type="spellEnd"/>
      <w:r w:rsidRPr="00FC4D19">
        <w:t xml:space="preserve"> E, </w:t>
      </w:r>
      <w:proofErr w:type="spellStart"/>
      <w:r w:rsidRPr="00FC4D19">
        <w:t>cyclinD</w:t>
      </w:r>
      <w:proofErr w:type="spellEnd"/>
      <w:r w:rsidRPr="00FC4D19">
        <w:t xml:space="preserve">, and combination by increasing their constitutive concentration in next section. </w:t>
      </w:r>
    </w:p>
    <w:p w:rsidR="00FC4D19" w:rsidRDefault="00FC4D19" w:rsidP="00305795">
      <w:pPr>
        <w:spacing w:line="20" w:lineRule="atLeast"/>
        <w:jc w:val="both"/>
      </w:pPr>
    </w:p>
    <w:p w:rsidR="00FC4D19" w:rsidRDefault="00FC4D19" w:rsidP="00305795">
      <w:pPr>
        <w:spacing w:line="20" w:lineRule="atLeast"/>
        <w:rPr>
          <w:b/>
        </w:rPr>
      </w:pPr>
      <w:r w:rsidRPr="00FC4D19">
        <w:rPr>
          <w:b/>
        </w:rPr>
        <w:t xml:space="preserve">2.4 Constitutive Synthesis Rates for </w:t>
      </w:r>
      <w:proofErr w:type="spellStart"/>
      <w:r w:rsidRPr="00FC4D19">
        <w:rPr>
          <w:b/>
        </w:rPr>
        <w:t>Cyclin</w:t>
      </w:r>
      <w:proofErr w:type="spellEnd"/>
      <w:r w:rsidRPr="00FC4D19">
        <w:rPr>
          <w:b/>
        </w:rPr>
        <w:t xml:space="preserve"> D and </w:t>
      </w:r>
      <w:proofErr w:type="spellStart"/>
      <w:r w:rsidRPr="00FC4D19">
        <w:rPr>
          <w:b/>
        </w:rPr>
        <w:t>Cyclin</w:t>
      </w:r>
      <w:proofErr w:type="spellEnd"/>
      <w:r w:rsidRPr="00FC4D19">
        <w:rPr>
          <w:b/>
        </w:rPr>
        <w:t xml:space="preserve"> E</w:t>
      </w:r>
    </w:p>
    <w:p w:rsidR="00FC4D19" w:rsidRPr="005574DA" w:rsidRDefault="00FC4D19" w:rsidP="00305795">
      <w:pPr>
        <w:spacing w:line="20" w:lineRule="atLeast"/>
        <w:jc w:val="both"/>
        <w:rPr>
          <w:rFonts w:ascii="Arial" w:hAnsi="Arial" w:cs="Arial"/>
          <w:szCs w:val="18"/>
        </w:rPr>
      </w:pPr>
      <w:r w:rsidRPr="00FC4D19">
        <w:t xml:space="preserve">For the model to describe experiments involving the constitutive overexpression of the synthesis rates of </w:t>
      </w:r>
      <w:proofErr w:type="spellStart"/>
      <w:r w:rsidRPr="00FC4D19">
        <w:t>cyclin</w:t>
      </w:r>
      <w:proofErr w:type="spellEnd"/>
      <w:r w:rsidRPr="00FC4D19">
        <w:t xml:space="preserve"> D and </w:t>
      </w:r>
      <w:proofErr w:type="spellStart"/>
      <w:r w:rsidRPr="00FC4D19">
        <w:t>cyclin</w:t>
      </w:r>
      <w:proofErr w:type="spellEnd"/>
      <w:r w:rsidRPr="00FC4D19">
        <w:t xml:space="preserve"> E [ref</w:t>
      </w:r>
      <w:proofErr w:type="gramStart"/>
      <w:r w:rsidRPr="00FC4D19">
        <w:t>][</w:t>
      </w:r>
      <w:proofErr w:type="gramEnd"/>
      <w:r w:rsidRPr="00FC4D19">
        <w:t>ref], we added a constitutive value, CD</w:t>
      </w:r>
      <w:r w:rsidRPr="005574DA">
        <w:rPr>
          <w:rFonts w:ascii="Arial" w:hAnsi="Arial" w:cs="Arial"/>
          <w:szCs w:val="18"/>
        </w:rPr>
        <w:t xml:space="preserve"> and C</w:t>
      </w:r>
      <w:r w:rsidRPr="005574DA">
        <w:rPr>
          <w:rFonts w:ascii="Arial" w:hAnsi="Arial" w:cs="Arial"/>
          <w:szCs w:val="18"/>
          <w:vertAlign w:val="subscript"/>
        </w:rPr>
        <w:t>E</w:t>
      </w:r>
      <w:r w:rsidRPr="005574DA">
        <w:rPr>
          <w:rFonts w:ascii="Arial" w:hAnsi="Arial" w:cs="Arial"/>
          <w:szCs w:val="18"/>
        </w:rPr>
        <w:t xml:space="preserve">, to provide a basal rate of growth for </w:t>
      </w:r>
      <w:proofErr w:type="spellStart"/>
      <w:r w:rsidRPr="005574DA">
        <w:rPr>
          <w:rFonts w:ascii="Arial" w:hAnsi="Arial" w:cs="Arial"/>
          <w:szCs w:val="18"/>
        </w:rPr>
        <w:t>Cyclin</w:t>
      </w:r>
      <w:proofErr w:type="spellEnd"/>
      <w:r w:rsidRPr="005574DA">
        <w:rPr>
          <w:rFonts w:ascii="Arial" w:hAnsi="Arial" w:cs="Arial"/>
          <w:szCs w:val="18"/>
        </w:rPr>
        <w:t xml:space="preserve"> D and </w:t>
      </w:r>
      <w:proofErr w:type="spellStart"/>
      <w:r w:rsidRPr="005574DA">
        <w:rPr>
          <w:rFonts w:ascii="Arial" w:hAnsi="Arial" w:cs="Arial"/>
          <w:szCs w:val="18"/>
        </w:rPr>
        <w:t>Cyclin</w:t>
      </w:r>
      <w:proofErr w:type="spellEnd"/>
      <w:r w:rsidRPr="005574DA">
        <w:rPr>
          <w:rFonts w:ascii="Arial" w:hAnsi="Arial" w:cs="Arial"/>
          <w:szCs w:val="18"/>
        </w:rPr>
        <w:t xml:space="preserve"> E, respectively. </w:t>
      </w:r>
    </w:p>
    <w:p w:rsidR="00FC4D19" w:rsidRPr="005574DA" w:rsidRDefault="00FC4D19" w:rsidP="00305795">
      <w:pPr>
        <w:spacing w:line="20" w:lineRule="atLeast"/>
        <w:jc w:val="both"/>
        <w:rPr>
          <w:rFonts w:ascii="Arial" w:hAnsi="Arial" w:cs="Arial"/>
        </w:rPr>
      </w:pPr>
      <w:r w:rsidRPr="000D3633">
        <w:rPr>
          <w:rFonts w:ascii="Arial" w:hAnsi="Arial" w:cs="Arial"/>
          <w:noProof/>
          <w:sz w:val="18"/>
          <w:szCs w:val="18"/>
        </w:rPr>
        <w:lastRenderedPageBreak/>
        <w:drawing>
          <wp:anchor distT="0" distB="0" distL="114300" distR="114300" simplePos="0" relativeHeight="251667456" behindDoc="0" locked="0" layoutInCell="1" allowOverlap="1" wp14:anchorId="696A9FE4" wp14:editId="3A84EEA1">
            <wp:simplePos x="0" y="0"/>
            <wp:positionH relativeFrom="column">
              <wp:posOffset>3095625</wp:posOffset>
            </wp:positionH>
            <wp:positionV relativeFrom="paragraph">
              <wp:posOffset>-471805</wp:posOffset>
            </wp:positionV>
            <wp:extent cx="2857500" cy="450405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3578" b="6163"/>
                    <a:stretch/>
                  </pic:blipFill>
                  <pic:spPr bwMode="auto">
                    <a:xfrm>
                      <a:off x="0" y="0"/>
                      <a:ext cx="2857500" cy="45040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PlainTable41"/>
        <w:tblW w:w="0" w:type="auto"/>
        <w:tblLook w:val="04A0" w:firstRow="1" w:lastRow="0" w:firstColumn="1" w:lastColumn="0" w:noHBand="0" w:noVBand="1"/>
      </w:tblPr>
      <w:tblGrid>
        <w:gridCol w:w="4073"/>
        <w:gridCol w:w="463"/>
      </w:tblGrid>
      <w:tr w:rsidR="00FC4D19" w:rsidRPr="005574DA" w:rsidTr="000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FC4D19" w:rsidRPr="005574DA" w:rsidRDefault="00FC4D19" w:rsidP="00305795">
            <w:pPr>
              <w:spacing w:line="20" w:lineRule="atLeast"/>
              <w:jc w:val="both"/>
              <w:rPr>
                <w:rFonts w:ascii="Arial" w:hAnsi="Arial" w:cs="Arial"/>
              </w:rPr>
            </w:pPr>
            <w:r w:rsidRPr="005574DA">
              <w:rPr>
                <w:rFonts w:ascii="Arial" w:eastAsiaTheme="minorEastAsia" w:hAnsi="Arial" w:cs="Arial"/>
                <w:b w:val="0"/>
                <w:bCs w:val="0"/>
                <w:sz w:val="22"/>
                <w:szCs w:val="22"/>
                <w:lang w:eastAsia="zh-TW"/>
              </w:rPr>
              <w:object w:dxaOrig="8130" w:dyaOrig="4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93.75pt" o:ole="">
                  <v:imagedata r:id="rId14" o:title=""/>
                </v:shape>
                <o:OLEObject Type="Embed" ProgID="PBrush" ShapeID="_x0000_i1025" DrawAspect="Content" ObjectID="_1461164437" r:id="rId15"/>
              </w:object>
            </w:r>
          </w:p>
          <w:p w:rsidR="00FC4D19" w:rsidRPr="005574DA" w:rsidRDefault="00FC4D19" w:rsidP="00305795">
            <w:pPr>
              <w:spacing w:line="20" w:lineRule="atLeast"/>
              <w:jc w:val="both"/>
              <w:rPr>
                <w:rFonts w:ascii="Arial" w:hAnsi="Arial" w:cs="Arial"/>
              </w:rPr>
            </w:pPr>
          </w:p>
        </w:tc>
        <w:tc>
          <w:tcPr>
            <w:tcW w:w="465" w:type="dxa"/>
            <w:vAlign w:val="center"/>
          </w:tcPr>
          <w:p w:rsidR="00FC4D19" w:rsidRPr="005574DA" w:rsidRDefault="00FC4D19" w:rsidP="00305795">
            <w:pPr>
              <w:spacing w:line="20" w:lineRule="atLeas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574DA">
              <w:rPr>
                <w:rFonts w:ascii="Arial" w:hAnsi="Arial" w:cs="Arial"/>
                <w:b w:val="0"/>
              </w:rPr>
              <w:t>(1)</w:t>
            </w:r>
          </w:p>
        </w:tc>
      </w:tr>
    </w:tbl>
    <w:tbl>
      <w:tblPr>
        <w:tblStyle w:val="TableGrid"/>
        <w:tblW w:w="0" w:type="auto"/>
        <w:tblLook w:val="04A0" w:firstRow="1" w:lastRow="0" w:firstColumn="1" w:lastColumn="0" w:noHBand="0" w:noVBand="1"/>
      </w:tblPr>
      <w:tblGrid>
        <w:gridCol w:w="4093"/>
        <w:gridCol w:w="443"/>
      </w:tblGrid>
      <w:tr w:rsidR="00FC4D19" w:rsidRPr="005574DA" w:rsidTr="00053B4F">
        <w:tc>
          <w:tcPr>
            <w:tcW w:w="4236" w:type="dxa"/>
            <w:tcBorders>
              <w:top w:val="nil"/>
              <w:left w:val="nil"/>
              <w:bottom w:val="nil"/>
              <w:right w:val="nil"/>
            </w:tcBorders>
          </w:tcPr>
          <w:p w:rsidR="00FC4D19" w:rsidRPr="005574DA" w:rsidRDefault="00FC4D19" w:rsidP="00305795">
            <w:pPr>
              <w:spacing w:line="20" w:lineRule="atLeast"/>
              <w:jc w:val="both"/>
              <w:rPr>
                <w:rFonts w:ascii="Arial" w:hAnsi="Arial" w:cs="Arial"/>
              </w:rPr>
            </w:pPr>
            <w:r w:rsidRPr="005574DA">
              <w:rPr>
                <w:rFonts w:ascii="Arial" w:hAnsi="Arial" w:cs="Arial"/>
                <w:noProof/>
                <w:szCs w:val="18"/>
              </w:rPr>
              <w:drawing>
                <wp:inline distT="0" distB="0" distL="0" distR="0" wp14:anchorId="18C3798C" wp14:editId="1E1AA848">
                  <wp:extent cx="2652745" cy="8269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6298" cy="840513"/>
                          </a:xfrm>
                          <a:prstGeom prst="rect">
                            <a:avLst/>
                          </a:prstGeom>
                          <a:noFill/>
                          <a:ln>
                            <a:noFill/>
                          </a:ln>
                        </pic:spPr>
                      </pic:pic>
                    </a:graphicData>
                  </a:graphic>
                </wp:inline>
              </w:drawing>
            </w:r>
          </w:p>
          <w:p w:rsidR="00FC4D19" w:rsidRPr="005574DA" w:rsidRDefault="00FC4D19" w:rsidP="00305795">
            <w:pPr>
              <w:spacing w:line="20" w:lineRule="atLeast"/>
              <w:jc w:val="both"/>
              <w:rPr>
                <w:rFonts w:ascii="Arial" w:hAnsi="Arial" w:cs="Arial"/>
              </w:rPr>
            </w:pPr>
          </w:p>
        </w:tc>
        <w:tc>
          <w:tcPr>
            <w:tcW w:w="627" w:type="dxa"/>
            <w:tcBorders>
              <w:top w:val="nil"/>
              <w:left w:val="nil"/>
              <w:bottom w:val="nil"/>
              <w:right w:val="nil"/>
            </w:tcBorders>
            <w:vAlign w:val="center"/>
          </w:tcPr>
          <w:p w:rsidR="00FC4D19" w:rsidRPr="005574DA" w:rsidRDefault="00FC4D19" w:rsidP="00305795">
            <w:pPr>
              <w:spacing w:line="20" w:lineRule="atLeast"/>
              <w:jc w:val="both"/>
              <w:rPr>
                <w:rFonts w:ascii="Arial" w:hAnsi="Arial" w:cs="Arial"/>
              </w:rPr>
            </w:pPr>
            <w:r w:rsidRPr="005574DA">
              <w:rPr>
                <w:rFonts w:ascii="Arial" w:hAnsi="Arial" w:cs="Arial"/>
              </w:rPr>
              <w:t>(2)</w:t>
            </w:r>
          </w:p>
        </w:tc>
      </w:tr>
    </w:tbl>
    <w:p w:rsidR="00FC4D19" w:rsidRPr="005574DA" w:rsidRDefault="00FC4D19" w:rsidP="00305795">
      <w:pPr>
        <w:spacing w:line="20" w:lineRule="atLeast"/>
        <w:jc w:val="both"/>
      </w:pPr>
      <w:r w:rsidRPr="005574DA">
        <w:t>With the constitutive term added, this increases the production rate of CycD and CycE. To bring the system back down to baseline levels as seen in the original model, the E2F-1 concentration dependent constants, k</w:t>
      </w:r>
      <w:r w:rsidRPr="005574DA">
        <w:rPr>
          <w:vertAlign w:val="subscript"/>
        </w:rPr>
        <w:t>23</w:t>
      </w:r>
      <w:r w:rsidRPr="005574DA">
        <w:t xml:space="preserve"> and k</w:t>
      </w:r>
      <w:r w:rsidRPr="005574DA">
        <w:rPr>
          <w:vertAlign w:val="subscript"/>
        </w:rPr>
        <w:t>28,</w:t>
      </w:r>
      <w:r w:rsidRPr="005574DA">
        <w:t xml:space="preserve"> for CycD and CycE, respectively, is decreased. </w:t>
      </w:r>
    </w:p>
    <w:p w:rsidR="00FC4D19" w:rsidRPr="00FC4D19" w:rsidRDefault="00FC4D19" w:rsidP="00305795">
      <w:pPr>
        <w:spacing w:line="20" w:lineRule="atLeast"/>
        <w:rPr>
          <w:b/>
          <w:sz w:val="24"/>
          <w:szCs w:val="24"/>
        </w:rPr>
      </w:pPr>
      <w:r w:rsidRPr="00FC4D19">
        <w:rPr>
          <w:b/>
          <w:sz w:val="24"/>
          <w:szCs w:val="24"/>
        </w:rPr>
        <w:t xml:space="preserve">3. </w:t>
      </w:r>
      <w:r>
        <w:rPr>
          <w:b/>
          <w:sz w:val="24"/>
          <w:szCs w:val="24"/>
        </w:rPr>
        <w:t>RESULTS AND DISCUSSION</w:t>
      </w:r>
    </w:p>
    <w:p w:rsidR="00FC4D19" w:rsidRDefault="00FC4D19" w:rsidP="00305795">
      <w:pPr>
        <w:spacing w:line="20" w:lineRule="atLeast"/>
        <w:rPr>
          <w:b/>
        </w:rPr>
      </w:pPr>
      <w:r w:rsidRPr="00FC4D19">
        <w:rPr>
          <w:b/>
        </w:rPr>
        <w:t>3.1 Inclusion of the Constitutive</w:t>
      </w:r>
      <w:r w:rsidR="00FC589B">
        <w:rPr>
          <w:b/>
        </w:rPr>
        <w:t xml:space="preserve"> Rate for the production of CycD</w:t>
      </w:r>
      <w:r w:rsidRPr="00FC4D19">
        <w:rPr>
          <w:b/>
        </w:rPr>
        <w:t>/Cyc</w:t>
      </w:r>
      <w:r w:rsidR="00FC589B">
        <w:rPr>
          <w:b/>
        </w:rPr>
        <w:t>E</w:t>
      </w:r>
      <w:r w:rsidRPr="00FC4D19">
        <w:rPr>
          <w:b/>
        </w:rPr>
        <w:t xml:space="preserve"> </w:t>
      </w:r>
    </w:p>
    <w:p w:rsidR="00FC4D19" w:rsidRPr="00FC4D19" w:rsidRDefault="00FC4D19" w:rsidP="00305795">
      <w:pPr>
        <w:spacing w:line="20" w:lineRule="atLeast"/>
        <w:rPr>
          <w:b/>
        </w:rPr>
      </w:pPr>
      <w:r w:rsidRPr="00FC4D19">
        <w:rPr>
          <w:b/>
        </w:rPr>
        <w:t xml:space="preserve">3.2 Bifurcation Analysis of the </w:t>
      </w:r>
      <w:r w:rsidR="00FC589B">
        <w:rPr>
          <w:b/>
        </w:rPr>
        <w:t>Constitutive O</w:t>
      </w:r>
      <w:r w:rsidRPr="00FC4D19">
        <w:rPr>
          <w:b/>
        </w:rPr>
        <w:t>verexpression in</w:t>
      </w:r>
      <w:r w:rsidR="00FC589B">
        <w:rPr>
          <w:b/>
        </w:rPr>
        <w:t xml:space="preserve"> the Synthesis Rates of CycD/CycE</w:t>
      </w:r>
    </w:p>
    <w:p w:rsidR="00FC4D19" w:rsidRDefault="00FC4D19" w:rsidP="00305795">
      <w:pPr>
        <w:spacing w:line="20" w:lineRule="atLeast"/>
        <w:jc w:val="both"/>
      </w:pPr>
      <w:r w:rsidRPr="000D3633">
        <w:rPr>
          <w:rFonts w:ascii="Arial" w:hAnsi="Arial" w:cs="Arial"/>
          <w:noProof/>
          <w:sz w:val="18"/>
          <w:szCs w:val="18"/>
        </w:rPr>
        <w:drawing>
          <wp:anchor distT="0" distB="0" distL="114300" distR="114300" simplePos="0" relativeHeight="251669504" behindDoc="0" locked="0" layoutInCell="1" allowOverlap="1" wp14:anchorId="7FB6A360" wp14:editId="1CA6962F">
            <wp:simplePos x="0" y="0"/>
            <wp:positionH relativeFrom="column">
              <wp:posOffset>3161665</wp:posOffset>
            </wp:positionH>
            <wp:positionV relativeFrom="paragraph">
              <wp:posOffset>146685</wp:posOffset>
            </wp:positionV>
            <wp:extent cx="2857500" cy="20262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0262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By performing the bifurcation analysis </w:t>
      </w:r>
      <w:r w:rsidR="001068ED">
        <w:t>on</w:t>
      </w:r>
      <w:r>
        <w:t xml:space="preserve"> the </w:t>
      </w:r>
      <w:r w:rsidR="001068ED">
        <w:t xml:space="preserve">constitutive </w:t>
      </w:r>
      <w:r>
        <w:t>overexpression of</w:t>
      </w:r>
      <w:r w:rsidR="001068ED">
        <w:t xml:space="preserve"> the synthesis rates of</w:t>
      </w:r>
      <w:r>
        <w:t xml:space="preserve"> cyclin E, cyclin D</w:t>
      </w:r>
      <w:r w:rsidR="001068ED">
        <w:t>,</w:t>
      </w:r>
      <w:r>
        <w:t xml:space="preserve"> and both cyclin</w:t>
      </w:r>
      <w:r w:rsidR="001068ED">
        <w:t xml:space="preserve"> D&amp;E</w:t>
      </w:r>
      <w:r>
        <w:t>, it is found that the saddle point is shift</w:t>
      </w:r>
      <w:r w:rsidR="001068ED">
        <w:t>ed to</w:t>
      </w:r>
      <w:r>
        <w:t xml:space="preserve"> a smaller value of Fm shown in Figure X. </w:t>
      </w:r>
      <w:r w:rsidR="003B2067">
        <w:t xml:space="preserve">This indicates that the higher synthesis rates of </w:t>
      </w:r>
      <w:r w:rsidR="003B2067" w:rsidRPr="00FC589B">
        <w:rPr>
          <w:color w:val="000000" w:themeColor="text1"/>
        </w:rPr>
        <w:t xml:space="preserve">cyclin E and cyclin D brought the cell from </w:t>
      </w:r>
      <w:r w:rsidR="003B2067">
        <w:t>quiescence to proliferation. This is experimentally observed where a constituve overexpression of cloned cyclin E can result in a transition to proliferation in serum-free medium for Chinese hamster ovary cells</w:t>
      </w:r>
      <w:r w:rsidR="003A5A32">
        <w:t xml:space="preserve"> (Renner et al., 1995)</w:t>
      </w:r>
      <w:r w:rsidR="00572D2C">
        <w:t xml:space="preserve">. Additionally, overexpression of cyclin D1 in rat embryo fibroblasts is shown to shorten the G1 phase by inducing a progression into the S phase (Imoto et al., 1997). </w:t>
      </w:r>
      <w:r w:rsidR="00816DE6">
        <w:t xml:space="preserve">For the overexpression of both cyclin D&amp;E, the cell proliferated even more rapidly,  </w:t>
      </w:r>
      <w:del w:id="1" w:author="astroguy@gmail.com" w:date="2014-05-09T17:20:00Z">
        <w:r w:rsidDel="00816DE6">
          <w:delText xml:space="preserve">Moreover, E2F-1 increases rapidly under the overexpression in both cyclin E and cyclin D that the low steady state is almost much shorter among the cases in Figure X. </w:delText>
        </w:r>
      </w:del>
      <w:r>
        <w:t>Varying with the constitutive synthesis rates for cyclin E shown in Fingure X, the result display that the saddle point shift forward with a greater overexpression in cyclin E.</w:t>
      </w:r>
      <w:r w:rsidR="001068ED">
        <w:t xml:space="preserve"> </w:t>
      </w:r>
    </w:p>
    <w:p w:rsidR="001068ED" w:rsidRDefault="001068ED" w:rsidP="00305795">
      <w:pPr>
        <w:spacing w:line="20" w:lineRule="atLeast"/>
        <w:jc w:val="both"/>
      </w:pPr>
    </w:p>
    <w:p w:rsidR="00FC4D19" w:rsidRDefault="00FC4D19" w:rsidP="00305795">
      <w:pPr>
        <w:spacing w:line="20" w:lineRule="atLeast"/>
        <w:jc w:val="both"/>
      </w:pPr>
    </w:p>
    <w:p w:rsidR="00FC4D19" w:rsidRPr="00FC4D19" w:rsidRDefault="00FC4D19" w:rsidP="00305795">
      <w:pPr>
        <w:spacing w:line="20" w:lineRule="atLeast"/>
        <w:jc w:val="both"/>
        <w:rPr>
          <w:b/>
        </w:rPr>
      </w:pPr>
    </w:p>
    <w:p w:rsidR="00FC4D19" w:rsidRPr="00FC4D19" w:rsidRDefault="00FC4D19" w:rsidP="00305795">
      <w:pPr>
        <w:spacing w:line="20" w:lineRule="atLeast"/>
        <w:rPr>
          <w:b/>
        </w:rPr>
      </w:pPr>
    </w:p>
    <w:p w:rsidR="00C65517" w:rsidRPr="00FC4D19" w:rsidRDefault="00C65517" w:rsidP="00305795">
      <w:pPr>
        <w:spacing w:line="20" w:lineRule="atLeast"/>
        <w:rPr>
          <w:b/>
          <w:sz w:val="24"/>
          <w:szCs w:val="24"/>
        </w:rPr>
      </w:pPr>
      <w:r w:rsidRPr="00FC4D19">
        <w:rPr>
          <w:b/>
          <w:sz w:val="24"/>
          <w:szCs w:val="24"/>
        </w:rPr>
        <w:t>CONCLUSIONS</w:t>
      </w:r>
    </w:p>
    <w:p w:rsidR="00C65517" w:rsidRPr="000D3633" w:rsidRDefault="00C65517" w:rsidP="00305795">
      <w:pPr>
        <w:pStyle w:val="NoSpacing"/>
        <w:spacing w:line="20" w:lineRule="atLeast"/>
        <w:rPr>
          <w:rFonts w:ascii="Arial" w:hAnsi="Arial" w:cs="Arial"/>
          <w:sz w:val="18"/>
          <w:szCs w:val="18"/>
        </w:rPr>
      </w:pPr>
    </w:p>
    <w:p w:rsidR="00C65517" w:rsidRPr="00FC4D19" w:rsidRDefault="00C65517" w:rsidP="00305795">
      <w:pPr>
        <w:spacing w:line="20" w:lineRule="atLeast"/>
        <w:rPr>
          <w:b/>
          <w:sz w:val="24"/>
          <w:szCs w:val="24"/>
        </w:rPr>
      </w:pPr>
      <w:r w:rsidRPr="00FC4D19">
        <w:rPr>
          <w:b/>
          <w:sz w:val="24"/>
          <w:szCs w:val="24"/>
        </w:rPr>
        <w:t>ACKNOWLEDGEMENTS</w:t>
      </w:r>
    </w:p>
    <w:p w:rsidR="00AE0022" w:rsidRPr="000D3633" w:rsidRDefault="00AE0022" w:rsidP="00305795">
      <w:pPr>
        <w:pStyle w:val="NoSpacing"/>
        <w:spacing w:line="20" w:lineRule="atLeast"/>
        <w:rPr>
          <w:rFonts w:ascii="Arial" w:hAnsi="Arial" w:cs="Arial"/>
          <w:b/>
          <w:sz w:val="18"/>
          <w:szCs w:val="18"/>
        </w:rPr>
      </w:pPr>
      <w:r w:rsidRPr="000D3633">
        <w:rPr>
          <w:rFonts w:ascii="Arial" w:hAnsi="Arial" w:cs="Arial"/>
          <w:b/>
          <w:sz w:val="18"/>
          <w:szCs w:val="18"/>
        </w:rPr>
        <w:t>G1S_Func</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FF"/>
          <w:sz w:val="18"/>
          <w:szCs w:val="18"/>
        </w:rPr>
        <w:t>function</w:t>
      </w:r>
      <w:r w:rsidRPr="000D3633">
        <w:rPr>
          <w:rFonts w:ascii="Arial" w:hAnsi="Arial" w:cs="Arial"/>
          <w:color w:val="000000"/>
          <w:sz w:val="18"/>
          <w:szCs w:val="18"/>
        </w:rPr>
        <w:t xml:space="preserve"> dydt=G1S_Func(t,y,pars)</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RB = y(1);</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E2F = y(2);</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CycD = y(3);</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CycD_a = y(4);</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AP = y(5);</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RB1 = y(6);</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RB2 = y(7);</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CycE = y(8);</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CycE_a = y(9);</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k1 = pars(1);</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k2 = pars(2);</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k3 = pars(3);</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k16 = pars(4);</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k34 = pars(5);</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k43 = pars(6);</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k61 = pars(7);</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k67 = pars(8);</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k76 = pars(9);</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k23 = pars(10);</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k25 = pars(11);</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k28 = pars(12);</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k89 = pars(13);</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k98 = pars(14);</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a = pars(15);</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J11 = pars(16);</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J12 = pars(17);</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J15 = pars(18);</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J18 = pars(19);</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J61 = pars(20);</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J62 = pars(21);</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J65 = pars(22);</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J68 = pars(23);</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J13 = pars(24);</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J63 = pars(25);</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Km1 = pars(26);</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Km2 = pars(27);</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Km4 = pars(28);</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Km9 = pars(29);</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kp = pars(30);</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phi_RB = pars(31);</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phi_E2F = pars(32);</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phi_CycD = pars(33);</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phi_CycD_a = pars(34);</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phi_AP = pars(35);</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phi_RB1 = pars(36);</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phi_RB2 = pars(37);</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phi_CycE = pars(38);</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phi_CycE_a = pars(39);</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Fm = pars(40);</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C=pars(41); </w:t>
      </w:r>
      <w:r w:rsidRPr="000D3633">
        <w:rPr>
          <w:rFonts w:ascii="Arial" w:hAnsi="Arial" w:cs="Arial"/>
          <w:color w:val="228B22"/>
          <w:sz w:val="18"/>
          <w:szCs w:val="18"/>
        </w:rPr>
        <w:t>%Constitutive Term</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228B22"/>
          <w:sz w:val="18"/>
          <w:szCs w:val="18"/>
        </w:rPr>
        <w:t xml:space="preserve"> </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dydt(1,1) = k1*E2F*J11*J61/((Km1+E2F)*(J11+RB)*(J61+RB1))-k16*RB*CycD_a+k61*RB1-phi_RB*RB;</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lastRenderedPageBreak/>
        <w:t>dydt(2,1) = kp+k2*(a^2+E2F^2)*J12*J62/((Km2^2+E2F^2)*(J12+RB)*(J62+RB1))-phi_E2F*E2F;</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dydt(3,1) = k3*AP+k23*E2F*J13*J63/((J13+RB)*(J63+RB1))+k43*CycD_a-k34*CycD*CycD_a/(Km4+CycD_a)-phi_CycD*CycD;</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dydt(4,1) = k34*CycD*CycD_a/(Km4+CycD_a)-k43*CycD_a-phi_CycD_a*CycD_a;</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dydt(5,1) = Fm + k25*E2F*J15*J65/((J15+RB)*(J65+RB1))-phi_AP*AP;</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dydt(6,1) = k16*RB*CycD_a-k61*RB1-k67*RB1*CycE_a+k76*RB2-phi_RB1*RB1;</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dydt(7,1) = k67*RB1*CycE_a-k76*RB2-phi_RB2*RB2;</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dydt(8,1) = C+k28*E2F*J18*J68/((J18+RB)*(J68+RB1))+k98*CycE_a-k89*CycE*CycE_a/(Km9+CycE_a)-phi_CycE*CycE;</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dydt(9,1) = k89*CycE*CycE_a/(Km9+CycE_a)-k98*CycE_a-phi_CycE_a*CycE_a;</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FF"/>
          <w:sz w:val="18"/>
          <w:szCs w:val="18"/>
        </w:rPr>
        <w:t>end</w:t>
      </w:r>
    </w:p>
    <w:p w:rsidR="00AE0022" w:rsidRPr="000D3633" w:rsidRDefault="00AE0022" w:rsidP="00305795">
      <w:pPr>
        <w:pStyle w:val="NoSpacing"/>
        <w:spacing w:line="20" w:lineRule="atLeast"/>
        <w:rPr>
          <w:rFonts w:ascii="Arial" w:hAnsi="Arial" w:cs="Arial"/>
          <w:sz w:val="18"/>
          <w:szCs w:val="18"/>
        </w:rPr>
      </w:pPr>
    </w:p>
    <w:p w:rsidR="00AE0022" w:rsidRPr="000D3633" w:rsidRDefault="00AE0022" w:rsidP="00305795">
      <w:pPr>
        <w:pStyle w:val="NoSpacing"/>
        <w:spacing w:line="20" w:lineRule="atLeast"/>
        <w:rPr>
          <w:rFonts w:ascii="Arial" w:hAnsi="Arial" w:cs="Arial"/>
          <w:b/>
          <w:color w:val="000000"/>
          <w:sz w:val="18"/>
          <w:szCs w:val="18"/>
        </w:rPr>
      </w:pPr>
      <w:r w:rsidRPr="000D3633">
        <w:rPr>
          <w:rFonts w:ascii="Arial" w:hAnsi="Arial" w:cs="Arial"/>
          <w:b/>
          <w:color w:val="000000"/>
          <w:sz w:val="18"/>
          <w:szCs w:val="18"/>
        </w:rPr>
        <w:t>G1S_Drive_Bifurcation</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clc</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clear </w:t>
      </w:r>
      <w:r w:rsidRPr="000D3633">
        <w:rPr>
          <w:rFonts w:ascii="Arial" w:hAnsi="Arial" w:cs="Arial"/>
          <w:color w:val="A020F0"/>
          <w:sz w:val="18"/>
          <w:szCs w:val="18"/>
        </w:rPr>
        <w:t>all</w:t>
      </w:r>
      <w:r w:rsidRPr="000D3633">
        <w:rPr>
          <w:rFonts w:ascii="Arial" w:hAnsi="Arial" w:cs="Arial"/>
          <w:color w:val="000000"/>
          <w:sz w:val="18"/>
          <w:szCs w:val="18"/>
        </w:rPr>
        <w:t>;</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close </w:t>
      </w:r>
      <w:r w:rsidRPr="000D3633">
        <w:rPr>
          <w:rFonts w:ascii="Arial" w:hAnsi="Arial" w:cs="Arial"/>
          <w:color w:val="A020F0"/>
          <w:sz w:val="18"/>
          <w:szCs w:val="18"/>
        </w:rPr>
        <w:t>all</w:t>
      </w:r>
      <w:r w:rsidRPr="000D3633">
        <w:rPr>
          <w:rFonts w:ascii="Arial" w:hAnsi="Arial" w:cs="Arial"/>
          <w:color w:val="000000"/>
          <w:sz w:val="18"/>
          <w:szCs w:val="18"/>
        </w:rPr>
        <w:t>;</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tspan = 0:1:1000;</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r w:rsidRPr="000D3633">
        <w:rPr>
          <w:rFonts w:ascii="Arial" w:hAnsi="Arial" w:cs="Arial"/>
          <w:color w:val="228B22"/>
          <w:sz w:val="18"/>
          <w:szCs w:val="18"/>
        </w:rPr>
        <w:t xml:space="preserve">%k1  k2  k3  k16 k34  k43  k61  k67 k76 k23 k25 k28  k89  k98 a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k=[1 1.6 0.05 0.4 0.04 0.01 0.30 0.7 0.1 0.3 0.9 0.06 0.07 0.01 0.04];</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r w:rsidRPr="000D3633">
        <w:rPr>
          <w:rFonts w:ascii="Arial" w:hAnsi="Arial" w:cs="Arial"/>
          <w:color w:val="228B22"/>
          <w:sz w:val="18"/>
          <w:szCs w:val="18"/>
        </w:rPr>
        <w:t>%J11 J12  J15   J18 J61 J62 J65 J68 J13 J63</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J=[0.5 5.00 0.001 0.6 5.0 8.0 6.0 7 0.002 2.0];</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r w:rsidRPr="000D3633">
        <w:rPr>
          <w:rFonts w:ascii="Arial" w:hAnsi="Arial" w:cs="Arial"/>
          <w:color w:val="228B22"/>
          <w:sz w:val="18"/>
          <w:szCs w:val="18"/>
        </w:rPr>
        <w:t>%Km1 Km2 Km4 Km9    kp</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Km=[0.5 4.0 0.3 0.005 0.05];</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r w:rsidRPr="000D3633">
        <w:rPr>
          <w:rFonts w:ascii="Arial" w:hAnsi="Arial" w:cs="Arial"/>
          <w:color w:val="228B22"/>
          <w:sz w:val="18"/>
          <w:szCs w:val="18"/>
        </w:rPr>
        <w:t>%phiRB phiE2F phicycD phicycDa phiAP  phiPRBp phiPRBpp phiCycE phiCyca Fm</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phi=[0.005 0.1 0.02300 0.030000 0.0100 0.06000 0.040000 0.06000 0.05000 0.044];</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C=0;</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pars = [k J Km phi C];</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initial = [5 0 0 0.01 0 0 0 0 0.01];</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figure;</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228B22"/>
          <w:sz w:val="18"/>
          <w:szCs w:val="18"/>
        </w:rPr>
        <w:t>%Solve for ODE at different Fm</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FF"/>
          <w:sz w:val="18"/>
          <w:szCs w:val="18"/>
        </w:rPr>
        <w:t>for</w:t>
      </w:r>
      <w:r w:rsidRPr="000D3633">
        <w:rPr>
          <w:rFonts w:ascii="Arial" w:hAnsi="Arial" w:cs="Arial"/>
          <w:color w:val="000000"/>
          <w:sz w:val="18"/>
          <w:szCs w:val="18"/>
        </w:rPr>
        <w:t xml:space="preserve"> i=1:16</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pars(40)=i*0.0005;</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options = odeset(</w:t>
      </w:r>
      <w:r w:rsidRPr="000D3633">
        <w:rPr>
          <w:rFonts w:ascii="Arial" w:hAnsi="Arial" w:cs="Arial"/>
          <w:color w:val="A020F0"/>
          <w:sz w:val="18"/>
          <w:szCs w:val="18"/>
        </w:rPr>
        <w:t>'reltol'</w:t>
      </w:r>
      <w:r w:rsidRPr="000D3633">
        <w:rPr>
          <w:rFonts w:ascii="Arial" w:hAnsi="Arial" w:cs="Arial"/>
          <w:color w:val="000000"/>
          <w:sz w:val="18"/>
          <w:szCs w:val="18"/>
        </w:rPr>
        <w:t>,1e-6);</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[t,result{i}]=ode45(@G1S_Func,tspan,initial,options,pars);</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subplot(4,4,i);plot(t,result{i}); axis([0 1000 0 15]);</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FF"/>
          <w:sz w:val="18"/>
          <w:szCs w:val="18"/>
        </w:rPr>
        <w:t>end</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FF"/>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lastRenderedPageBreak/>
        <w:t>r1=result{1};r2=result{2};r3=result{3};r4=result{4};r5=result{5};</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r6=result{6};r7=result{7};r8=result{8};r9=result{9};r10=result{10};</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r11=result{11};r12=result{12};r13=result{13};r14=result{14};r15=result{15};r16=result{16};</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228B22"/>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Stability_Low=[r1(200,2),r2(200,2),r3(200,2),r4(200,2),r5(200,2),r6(200,2),r7(200,2),r8(200,2),r9(200,2),r10(200,2),r11(200,2),r12(200,2),r13(200,2),r14(200,2),r15(200,2),r16(200,2)];</w:t>
      </w:r>
    </w:p>
    <w:p w:rsidR="00AE0022" w:rsidRPr="000D3633" w:rsidRDefault="00AE0022" w:rsidP="00305795">
      <w:pPr>
        <w:pStyle w:val="NoSpacing"/>
        <w:spacing w:line="20" w:lineRule="atLeast"/>
        <w:rPr>
          <w:rFonts w:ascii="Arial" w:hAnsi="Arial" w:cs="Arial"/>
          <w:color w:val="228B22"/>
          <w:sz w:val="18"/>
          <w:szCs w:val="18"/>
        </w:rPr>
      </w:pP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Stability_High=[r1(800,2),r2(800,2),r3(800,2),r4(800,2),r5(800,2),r6(800,2),r7(800,2),r8(800,2),r9(800,2),r10(800,2),r11(800,2),r12(800,2),r13(800,2),r14(800,2),r15(800,2),r16(800,2)];</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228B22"/>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228B22"/>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Fm=zeros(1,16);</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FF"/>
          <w:sz w:val="18"/>
          <w:szCs w:val="18"/>
        </w:rPr>
        <w:t>for</w:t>
      </w:r>
      <w:r w:rsidRPr="000D3633">
        <w:rPr>
          <w:rFonts w:ascii="Arial" w:hAnsi="Arial" w:cs="Arial"/>
          <w:color w:val="000000"/>
          <w:sz w:val="18"/>
          <w:szCs w:val="18"/>
        </w:rPr>
        <w:t xml:space="preserve"> i=1:16</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Fm(i)=i*0.0005;</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FF"/>
          <w:sz w:val="18"/>
          <w:szCs w:val="18"/>
        </w:rPr>
        <w:t>end</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FF"/>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228B22"/>
          <w:sz w:val="18"/>
          <w:szCs w:val="18"/>
        </w:rPr>
        <w:t>%Constitutive Overspression of Cyclin E</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C=0.2;</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k(12)=0.04;</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pars = [k J Km phi C];</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figure;</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FF"/>
          <w:sz w:val="18"/>
          <w:szCs w:val="18"/>
        </w:rPr>
        <w:t>for</w:t>
      </w:r>
      <w:r w:rsidRPr="000D3633">
        <w:rPr>
          <w:rFonts w:ascii="Arial" w:hAnsi="Arial" w:cs="Arial"/>
          <w:color w:val="000000"/>
          <w:sz w:val="18"/>
          <w:szCs w:val="18"/>
        </w:rPr>
        <w:t xml:space="preserve"> i=1:16</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pars(40)=i*0.0005;</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options = odeset(</w:t>
      </w:r>
      <w:r w:rsidRPr="000D3633">
        <w:rPr>
          <w:rFonts w:ascii="Arial" w:hAnsi="Arial" w:cs="Arial"/>
          <w:color w:val="A020F0"/>
          <w:sz w:val="18"/>
          <w:szCs w:val="18"/>
        </w:rPr>
        <w:t>'reltol'</w:t>
      </w:r>
      <w:r w:rsidRPr="000D3633">
        <w:rPr>
          <w:rFonts w:ascii="Arial" w:hAnsi="Arial" w:cs="Arial"/>
          <w:color w:val="000000"/>
          <w:sz w:val="18"/>
          <w:szCs w:val="18"/>
        </w:rPr>
        <w:t>,1e-6);</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[t,result{i}]=ode45(@G1S_Func,tspan,initial,options,pars);</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subplot(4,4,i);plot(t,result{i}); axis([0 1000 0 15]);</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FF"/>
          <w:sz w:val="18"/>
          <w:szCs w:val="18"/>
        </w:rPr>
        <w:t>end</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FF"/>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r1=result{1};r2=result{2};r3=result{3};r4=result{4};r5=result{5};</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r6=result{6};r7=result{7};r8=result{8};r9=result{9};r10=result{10};</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r11=result{11};r12=result{12};r13=result{13};r14=result{14};r15=result{15};r16=result{16};</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Stability_Low1=[r1(200,2),r2(200,2),r3(200,2),r4(200,2),r5(200,2),r6(200,2),r7(200,2),r8(200,2),r9(200,2),r10(200,2),r11(200,2),r12(200,2),r13(200,2),r14(200,2),r15(200,2),r16(200,2)];</w:t>
      </w:r>
    </w:p>
    <w:p w:rsidR="00AE0022" w:rsidRPr="000D3633" w:rsidRDefault="00AE0022" w:rsidP="00305795">
      <w:pPr>
        <w:pStyle w:val="NoSpacing"/>
        <w:spacing w:line="20" w:lineRule="atLeast"/>
        <w:rPr>
          <w:rFonts w:ascii="Arial" w:hAnsi="Arial" w:cs="Arial"/>
          <w:color w:val="000000"/>
          <w:sz w:val="18"/>
          <w:szCs w:val="18"/>
        </w:rPr>
      </w:pP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Stability_High1=[r1(800,2),r2(800,2),r3(800,2),r4(800,2),r5(800,2),r6(800,2),r7(800,2),r8(800,2),r9(800,2),r10(800,2),r11(800,2),r12(800,2),r13(800,2),r14(800,2),r15(800,2),r16(800,2)];</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228B22"/>
          <w:sz w:val="18"/>
          <w:szCs w:val="18"/>
        </w:rPr>
        <w:t>%Generate Bifurcation plot</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figure; axis([0 0.0005*16 0 15]);</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subplot(2,1,1);plot(Fm,Stability_Low,Fm(7:16),Stability_High(7:16));</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lastRenderedPageBreak/>
        <w:t>xlabel(</w:t>
      </w:r>
      <w:r w:rsidRPr="000D3633">
        <w:rPr>
          <w:rFonts w:ascii="Arial" w:hAnsi="Arial" w:cs="Arial"/>
          <w:color w:val="A020F0"/>
          <w:sz w:val="18"/>
          <w:szCs w:val="18"/>
        </w:rPr>
        <w:t>'Fm'</w:t>
      </w:r>
      <w:r w:rsidRPr="000D3633">
        <w:rPr>
          <w:rFonts w:ascii="Arial" w:hAnsi="Arial" w:cs="Arial"/>
          <w:color w:val="000000"/>
          <w:sz w:val="18"/>
          <w:szCs w:val="18"/>
        </w:rPr>
        <w:t>);ylabel(</w:t>
      </w:r>
      <w:r w:rsidRPr="000D3633">
        <w:rPr>
          <w:rFonts w:ascii="Arial" w:hAnsi="Arial" w:cs="Arial"/>
          <w:color w:val="A020F0"/>
          <w:sz w:val="18"/>
          <w:szCs w:val="18"/>
        </w:rPr>
        <w:t>'E2F1'</w:t>
      </w:r>
      <w:r w:rsidRPr="000D3633">
        <w:rPr>
          <w:rFonts w:ascii="Arial" w:hAnsi="Arial" w:cs="Arial"/>
          <w:color w:val="000000"/>
          <w:sz w:val="18"/>
          <w:szCs w:val="18"/>
        </w:rPr>
        <w:t xml:space="preserve">);grid </w:t>
      </w:r>
      <w:r w:rsidRPr="000D3633">
        <w:rPr>
          <w:rFonts w:ascii="Arial" w:hAnsi="Arial" w:cs="Arial"/>
          <w:color w:val="A020F0"/>
          <w:sz w:val="18"/>
          <w:szCs w:val="18"/>
        </w:rPr>
        <w:t>on</w:t>
      </w:r>
      <w:r w:rsidRPr="000D3633">
        <w:rPr>
          <w:rFonts w:ascii="Arial" w:hAnsi="Arial" w:cs="Arial"/>
          <w:color w:val="000000"/>
          <w:sz w:val="18"/>
          <w:szCs w:val="18"/>
        </w:rPr>
        <w:t>;title(</w:t>
      </w:r>
      <w:r w:rsidRPr="000D3633">
        <w:rPr>
          <w:rFonts w:ascii="Arial" w:hAnsi="Arial" w:cs="Arial"/>
          <w:color w:val="A020F0"/>
          <w:sz w:val="18"/>
          <w:szCs w:val="18"/>
        </w:rPr>
        <w:t>'Bifurcation without Overexpression of Cyclin E'</w:t>
      </w:r>
      <w:r w:rsidRPr="000D3633">
        <w:rPr>
          <w:rFonts w:ascii="Arial" w:hAnsi="Arial" w:cs="Arial"/>
          <w:color w:val="000000"/>
          <w:sz w:val="18"/>
          <w:szCs w:val="18"/>
        </w:rPr>
        <w:t>)</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subplot(2,1,2);plot(Fm,Stability_Low1,Fm(4:16),Stability_High1(4:16));</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xlabel(</w:t>
      </w:r>
      <w:r w:rsidRPr="000D3633">
        <w:rPr>
          <w:rFonts w:ascii="Arial" w:hAnsi="Arial" w:cs="Arial"/>
          <w:color w:val="A020F0"/>
          <w:sz w:val="18"/>
          <w:szCs w:val="18"/>
        </w:rPr>
        <w:t>'Fm'</w:t>
      </w:r>
      <w:r w:rsidRPr="000D3633">
        <w:rPr>
          <w:rFonts w:ascii="Arial" w:hAnsi="Arial" w:cs="Arial"/>
          <w:color w:val="000000"/>
          <w:sz w:val="18"/>
          <w:szCs w:val="18"/>
        </w:rPr>
        <w:t>);ylabel(</w:t>
      </w:r>
      <w:r w:rsidRPr="000D3633">
        <w:rPr>
          <w:rFonts w:ascii="Arial" w:hAnsi="Arial" w:cs="Arial"/>
          <w:color w:val="A020F0"/>
          <w:sz w:val="18"/>
          <w:szCs w:val="18"/>
        </w:rPr>
        <w:t>'E2F1'</w:t>
      </w:r>
      <w:r w:rsidRPr="000D3633">
        <w:rPr>
          <w:rFonts w:ascii="Arial" w:hAnsi="Arial" w:cs="Arial"/>
          <w:color w:val="000000"/>
          <w:sz w:val="18"/>
          <w:szCs w:val="18"/>
        </w:rPr>
        <w:t xml:space="preserve">);grid </w:t>
      </w:r>
      <w:r w:rsidRPr="000D3633">
        <w:rPr>
          <w:rFonts w:ascii="Arial" w:hAnsi="Arial" w:cs="Arial"/>
          <w:color w:val="A020F0"/>
          <w:sz w:val="18"/>
          <w:szCs w:val="18"/>
        </w:rPr>
        <w:t>on</w:t>
      </w:r>
      <w:r w:rsidRPr="000D3633">
        <w:rPr>
          <w:rFonts w:ascii="Arial" w:hAnsi="Arial" w:cs="Arial"/>
          <w:color w:val="000000"/>
          <w:sz w:val="18"/>
          <w:szCs w:val="18"/>
        </w:rPr>
        <w:t>;title(</w:t>
      </w:r>
      <w:r w:rsidRPr="000D3633">
        <w:rPr>
          <w:rFonts w:ascii="Arial" w:hAnsi="Arial" w:cs="Arial"/>
          <w:color w:val="A020F0"/>
          <w:sz w:val="18"/>
          <w:szCs w:val="18"/>
        </w:rPr>
        <w:t>'Bifurcation with Overexpression of Cyclin E at C=0.2'</w:t>
      </w:r>
      <w:r w:rsidRPr="000D3633">
        <w:rPr>
          <w:rFonts w:ascii="Arial" w:hAnsi="Arial" w:cs="Arial"/>
          <w:color w:val="000000"/>
          <w:sz w:val="18"/>
          <w:szCs w:val="18"/>
        </w:rPr>
        <w:t>)</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p>
    <w:p w:rsidR="006729AA" w:rsidRPr="000D3633" w:rsidRDefault="006729AA" w:rsidP="00305795">
      <w:pPr>
        <w:pStyle w:val="NoSpacing"/>
        <w:spacing w:line="20" w:lineRule="atLeast"/>
        <w:rPr>
          <w:rFonts w:ascii="Arial" w:hAnsi="Arial" w:cs="Arial"/>
          <w:sz w:val="18"/>
          <w:szCs w:val="18"/>
        </w:rPr>
      </w:pPr>
    </w:p>
    <w:p w:rsidR="00C65517" w:rsidRPr="000D3633" w:rsidRDefault="00C65517" w:rsidP="00305795">
      <w:pPr>
        <w:pStyle w:val="NoSpacing"/>
        <w:spacing w:line="20" w:lineRule="atLeast"/>
        <w:rPr>
          <w:rFonts w:ascii="Arial" w:hAnsi="Arial" w:cs="Arial"/>
          <w:sz w:val="18"/>
          <w:szCs w:val="18"/>
        </w:rPr>
      </w:pPr>
      <w:r w:rsidRPr="000D3633">
        <w:rPr>
          <w:rFonts w:ascii="Arial" w:hAnsi="Arial" w:cs="Arial"/>
          <w:sz w:val="18"/>
          <w:szCs w:val="18"/>
        </w:rPr>
        <w:t>SUPPLEMENTARY MATERIALS</w:t>
      </w:r>
    </w:p>
    <w:p w:rsidR="003A6B0D" w:rsidRPr="000D3633" w:rsidRDefault="003A6B0D" w:rsidP="00305795">
      <w:pPr>
        <w:pStyle w:val="NoSpacing"/>
        <w:spacing w:line="20" w:lineRule="atLeast"/>
        <w:rPr>
          <w:rFonts w:ascii="Arial" w:hAnsi="Arial" w:cs="Arial"/>
          <w:sz w:val="18"/>
          <w:szCs w:val="18"/>
        </w:rPr>
      </w:pPr>
      <w:r w:rsidRPr="000D3633">
        <w:rPr>
          <w:rFonts w:ascii="Arial" w:hAnsi="Arial" w:cs="Arial"/>
          <w:sz w:val="18"/>
          <w:szCs w:val="18"/>
        </w:rPr>
        <w:t>Original case</w:t>
      </w:r>
    </w:p>
    <w:p w:rsidR="00C65517" w:rsidRPr="000D3633" w:rsidRDefault="003A6B0D" w:rsidP="00305795">
      <w:pPr>
        <w:pStyle w:val="NoSpacing"/>
        <w:spacing w:line="20" w:lineRule="atLeast"/>
        <w:rPr>
          <w:rFonts w:ascii="Arial" w:hAnsi="Arial" w:cs="Arial"/>
          <w:sz w:val="18"/>
          <w:szCs w:val="18"/>
        </w:rPr>
      </w:pPr>
      <w:r w:rsidRPr="000D3633">
        <w:rPr>
          <w:rFonts w:ascii="Arial" w:hAnsi="Arial" w:cs="Arial"/>
          <w:noProof/>
          <w:sz w:val="18"/>
          <w:szCs w:val="18"/>
        </w:rPr>
        <w:drawing>
          <wp:inline distT="0" distB="0" distL="0" distR="0" wp14:anchorId="3DDC49BD" wp14:editId="4705A822">
            <wp:extent cx="26924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2617" cy="2019463"/>
                    </a:xfrm>
                    <a:prstGeom prst="rect">
                      <a:avLst/>
                    </a:prstGeom>
                    <a:noFill/>
                    <a:ln>
                      <a:noFill/>
                    </a:ln>
                  </pic:spPr>
                </pic:pic>
              </a:graphicData>
            </a:graphic>
          </wp:inline>
        </w:drawing>
      </w:r>
    </w:p>
    <w:p w:rsidR="003A6B0D" w:rsidRPr="000D3633" w:rsidRDefault="003A6B0D" w:rsidP="00305795">
      <w:pPr>
        <w:pStyle w:val="NoSpacing"/>
        <w:spacing w:line="20" w:lineRule="atLeast"/>
        <w:rPr>
          <w:rFonts w:ascii="Arial" w:hAnsi="Arial" w:cs="Arial"/>
          <w:sz w:val="18"/>
          <w:szCs w:val="18"/>
        </w:rPr>
      </w:pPr>
      <w:r w:rsidRPr="000D3633">
        <w:rPr>
          <w:rFonts w:ascii="Arial" w:hAnsi="Arial" w:cs="Arial"/>
          <w:noProof/>
          <w:sz w:val="18"/>
          <w:szCs w:val="18"/>
        </w:rPr>
        <w:drawing>
          <wp:inline distT="0" distB="0" distL="0" distR="0" wp14:anchorId="3F0FFD57" wp14:editId="6376B60A">
            <wp:extent cx="3067050" cy="2300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6113" cy="2322085"/>
                    </a:xfrm>
                    <a:prstGeom prst="rect">
                      <a:avLst/>
                    </a:prstGeom>
                    <a:noFill/>
                    <a:ln>
                      <a:noFill/>
                    </a:ln>
                  </pic:spPr>
                </pic:pic>
              </a:graphicData>
            </a:graphic>
          </wp:inline>
        </w:drawing>
      </w:r>
    </w:p>
    <w:p w:rsidR="003A6B0D" w:rsidRPr="000D3633" w:rsidRDefault="003A6B0D" w:rsidP="00305795">
      <w:pPr>
        <w:pStyle w:val="NoSpacing"/>
        <w:spacing w:line="20" w:lineRule="atLeast"/>
        <w:rPr>
          <w:rFonts w:ascii="Arial" w:hAnsi="Arial" w:cs="Arial"/>
          <w:sz w:val="18"/>
          <w:szCs w:val="18"/>
        </w:rPr>
      </w:pPr>
      <w:r w:rsidRPr="000D3633">
        <w:rPr>
          <w:rFonts w:ascii="Arial" w:hAnsi="Arial" w:cs="Arial"/>
          <w:noProof/>
          <w:sz w:val="18"/>
          <w:szCs w:val="18"/>
        </w:rPr>
        <w:drawing>
          <wp:inline distT="0" distB="0" distL="0" distR="0" wp14:anchorId="5C3289C1" wp14:editId="19DB8F13">
            <wp:extent cx="2771775" cy="20788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3664" cy="2095248"/>
                    </a:xfrm>
                    <a:prstGeom prst="rect">
                      <a:avLst/>
                    </a:prstGeom>
                    <a:noFill/>
                    <a:ln>
                      <a:noFill/>
                    </a:ln>
                  </pic:spPr>
                </pic:pic>
              </a:graphicData>
            </a:graphic>
          </wp:inline>
        </w:drawing>
      </w:r>
    </w:p>
    <w:p w:rsidR="008F0761" w:rsidRPr="000D3633" w:rsidRDefault="008F0761" w:rsidP="00305795">
      <w:pPr>
        <w:pStyle w:val="NoSpacing"/>
        <w:spacing w:line="20" w:lineRule="atLeast"/>
        <w:rPr>
          <w:rFonts w:ascii="Arial" w:hAnsi="Arial" w:cs="Arial"/>
          <w:sz w:val="18"/>
          <w:szCs w:val="18"/>
        </w:rPr>
      </w:pPr>
      <w:r w:rsidRPr="000D3633">
        <w:rPr>
          <w:rFonts w:ascii="Arial" w:hAnsi="Arial" w:cs="Arial"/>
          <w:noProof/>
          <w:sz w:val="18"/>
          <w:szCs w:val="18"/>
        </w:rPr>
        <w:lastRenderedPageBreak/>
        <w:drawing>
          <wp:inline distT="0" distB="0" distL="0" distR="0" wp14:anchorId="170C9D34" wp14:editId="59F78A70">
            <wp:extent cx="2743200"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3A6B0D" w:rsidRPr="000D3633" w:rsidRDefault="003A6B0D" w:rsidP="00305795">
      <w:pPr>
        <w:pStyle w:val="NoSpacing"/>
        <w:spacing w:line="20" w:lineRule="atLeast"/>
        <w:rPr>
          <w:rFonts w:ascii="Arial" w:hAnsi="Arial" w:cs="Arial"/>
          <w:sz w:val="18"/>
          <w:szCs w:val="18"/>
        </w:rPr>
      </w:pPr>
      <w:r w:rsidRPr="000D3633">
        <w:rPr>
          <w:rFonts w:ascii="Arial" w:hAnsi="Arial" w:cs="Arial"/>
          <w:sz w:val="18"/>
          <w:szCs w:val="18"/>
        </w:rPr>
        <w:t>When C=0.2, K28=0.4</w:t>
      </w:r>
    </w:p>
    <w:p w:rsidR="003A6B0D" w:rsidRPr="000D3633" w:rsidRDefault="003A6B0D" w:rsidP="00305795">
      <w:pPr>
        <w:pStyle w:val="NoSpacing"/>
        <w:spacing w:line="20" w:lineRule="atLeast"/>
        <w:rPr>
          <w:rFonts w:ascii="Arial" w:hAnsi="Arial" w:cs="Arial"/>
          <w:sz w:val="18"/>
          <w:szCs w:val="18"/>
        </w:rPr>
      </w:pPr>
      <w:r w:rsidRPr="000D3633">
        <w:rPr>
          <w:rFonts w:ascii="Arial" w:hAnsi="Arial" w:cs="Arial"/>
          <w:noProof/>
          <w:sz w:val="18"/>
          <w:szCs w:val="18"/>
        </w:rPr>
        <w:drawing>
          <wp:inline distT="0" distB="0" distL="0" distR="0" wp14:anchorId="0886CD86" wp14:editId="36873132">
            <wp:extent cx="3409950" cy="25574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2977" cy="2559733"/>
                    </a:xfrm>
                    <a:prstGeom prst="rect">
                      <a:avLst/>
                    </a:prstGeom>
                    <a:noFill/>
                    <a:ln>
                      <a:noFill/>
                    </a:ln>
                  </pic:spPr>
                </pic:pic>
              </a:graphicData>
            </a:graphic>
          </wp:inline>
        </w:drawing>
      </w:r>
    </w:p>
    <w:p w:rsidR="003A6B0D" w:rsidRPr="000D3633" w:rsidRDefault="003A6B0D" w:rsidP="00305795">
      <w:pPr>
        <w:pStyle w:val="NoSpacing"/>
        <w:spacing w:line="20" w:lineRule="atLeast"/>
        <w:rPr>
          <w:rFonts w:ascii="Arial" w:hAnsi="Arial" w:cs="Arial"/>
          <w:sz w:val="18"/>
          <w:szCs w:val="18"/>
        </w:rPr>
      </w:pPr>
      <w:r w:rsidRPr="000D3633">
        <w:rPr>
          <w:rFonts w:ascii="Arial" w:hAnsi="Arial" w:cs="Arial"/>
          <w:noProof/>
          <w:sz w:val="18"/>
          <w:szCs w:val="18"/>
        </w:rPr>
        <w:drawing>
          <wp:inline distT="0" distB="0" distL="0" distR="0" wp14:anchorId="7B7728BF" wp14:editId="25632292">
            <wp:extent cx="3143250" cy="23574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0456" cy="2362843"/>
                    </a:xfrm>
                    <a:prstGeom prst="rect">
                      <a:avLst/>
                    </a:prstGeom>
                    <a:noFill/>
                    <a:ln>
                      <a:noFill/>
                    </a:ln>
                  </pic:spPr>
                </pic:pic>
              </a:graphicData>
            </a:graphic>
          </wp:inline>
        </w:drawing>
      </w:r>
    </w:p>
    <w:p w:rsidR="00BF058C" w:rsidRPr="000D3633" w:rsidRDefault="003A6B0D" w:rsidP="00305795">
      <w:pPr>
        <w:pStyle w:val="NoSpacing"/>
        <w:spacing w:line="20" w:lineRule="atLeast"/>
        <w:rPr>
          <w:rFonts w:ascii="Arial" w:hAnsi="Arial" w:cs="Arial"/>
          <w:sz w:val="18"/>
          <w:szCs w:val="18"/>
        </w:rPr>
      </w:pPr>
      <w:r w:rsidRPr="000D3633">
        <w:rPr>
          <w:rFonts w:ascii="Arial" w:hAnsi="Arial" w:cs="Arial"/>
          <w:noProof/>
          <w:sz w:val="18"/>
          <w:szCs w:val="18"/>
        </w:rPr>
        <w:lastRenderedPageBreak/>
        <w:drawing>
          <wp:inline distT="0" distB="0" distL="0" distR="0" wp14:anchorId="67320631" wp14:editId="052466C3">
            <wp:extent cx="2828925" cy="21216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4827" cy="2126120"/>
                    </a:xfrm>
                    <a:prstGeom prst="rect">
                      <a:avLst/>
                    </a:prstGeom>
                    <a:noFill/>
                    <a:ln>
                      <a:noFill/>
                    </a:ln>
                  </pic:spPr>
                </pic:pic>
              </a:graphicData>
            </a:graphic>
          </wp:inline>
        </w:drawing>
      </w:r>
    </w:p>
    <w:p w:rsidR="003A6B0D" w:rsidRPr="000D3633" w:rsidRDefault="003A6B0D" w:rsidP="00305795">
      <w:pPr>
        <w:pStyle w:val="NoSpacing"/>
        <w:spacing w:line="20" w:lineRule="atLeast"/>
        <w:rPr>
          <w:rFonts w:ascii="Arial" w:hAnsi="Arial" w:cs="Arial"/>
          <w:sz w:val="18"/>
          <w:szCs w:val="18"/>
        </w:rPr>
      </w:pPr>
      <w:r w:rsidRPr="000D3633">
        <w:rPr>
          <w:rFonts w:ascii="Arial" w:hAnsi="Arial" w:cs="Arial"/>
          <w:sz w:val="18"/>
          <w:szCs w:val="18"/>
        </w:rPr>
        <w:t>When C=0.4, K28=0.2</w:t>
      </w:r>
    </w:p>
    <w:p w:rsidR="00BF058C" w:rsidRPr="000D3633" w:rsidRDefault="00BF058C" w:rsidP="00305795">
      <w:pPr>
        <w:pStyle w:val="NoSpacing"/>
        <w:spacing w:line="20" w:lineRule="atLeast"/>
        <w:rPr>
          <w:rFonts w:ascii="Arial" w:hAnsi="Arial" w:cs="Arial"/>
          <w:sz w:val="18"/>
          <w:szCs w:val="18"/>
        </w:rPr>
      </w:pPr>
    </w:p>
    <w:p w:rsidR="00BF058C" w:rsidRPr="000D3633" w:rsidRDefault="00BF058C" w:rsidP="00305795">
      <w:pPr>
        <w:pStyle w:val="NoSpacing"/>
        <w:spacing w:line="20" w:lineRule="atLeast"/>
        <w:rPr>
          <w:rFonts w:ascii="Arial" w:hAnsi="Arial" w:cs="Arial"/>
          <w:sz w:val="18"/>
          <w:szCs w:val="18"/>
        </w:rPr>
      </w:pPr>
      <w:r w:rsidRPr="000D3633">
        <w:rPr>
          <w:rFonts w:ascii="Arial" w:hAnsi="Arial" w:cs="Arial"/>
          <w:noProof/>
          <w:sz w:val="18"/>
          <w:szCs w:val="18"/>
        </w:rPr>
        <w:drawing>
          <wp:inline distT="0" distB="0" distL="0" distR="0" wp14:anchorId="6086FBF6" wp14:editId="357D0441">
            <wp:extent cx="3149600" cy="2362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0276" cy="2362707"/>
                    </a:xfrm>
                    <a:prstGeom prst="rect">
                      <a:avLst/>
                    </a:prstGeom>
                    <a:noFill/>
                    <a:ln>
                      <a:noFill/>
                    </a:ln>
                  </pic:spPr>
                </pic:pic>
              </a:graphicData>
            </a:graphic>
          </wp:inline>
        </w:drawing>
      </w:r>
    </w:p>
    <w:p w:rsidR="003A6B0D" w:rsidRPr="000D3633" w:rsidRDefault="00BF058C" w:rsidP="00305795">
      <w:pPr>
        <w:pStyle w:val="NoSpacing"/>
        <w:spacing w:line="20" w:lineRule="atLeast"/>
        <w:rPr>
          <w:rFonts w:ascii="Arial" w:hAnsi="Arial" w:cs="Arial"/>
          <w:sz w:val="18"/>
          <w:szCs w:val="18"/>
        </w:rPr>
      </w:pPr>
      <w:r w:rsidRPr="000D3633">
        <w:rPr>
          <w:rFonts w:ascii="Arial" w:hAnsi="Arial" w:cs="Arial"/>
          <w:noProof/>
          <w:sz w:val="18"/>
          <w:szCs w:val="18"/>
        </w:rPr>
        <w:lastRenderedPageBreak/>
        <w:drawing>
          <wp:inline distT="0" distB="0" distL="0" distR="0" wp14:anchorId="1818FD12" wp14:editId="11B14BA5">
            <wp:extent cx="2943225" cy="22074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6421" cy="2209816"/>
                    </a:xfrm>
                    <a:prstGeom prst="rect">
                      <a:avLst/>
                    </a:prstGeom>
                    <a:noFill/>
                    <a:ln>
                      <a:noFill/>
                    </a:ln>
                  </pic:spPr>
                </pic:pic>
              </a:graphicData>
            </a:graphic>
          </wp:inline>
        </w:drawing>
      </w:r>
      <w:r w:rsidRPr="000D3633">
        <w:rPr>
          <w:rFonts w:ascii="Arial" w:hAnsi="Arial" w:cs="Arial"/>
          <w:noProof/>
          <w:sz w:val="18"/>
          <w:szCs w:val="18"/>
        </w:rPr>
        <w:drawing>
          <wp:inline distT="0" distB="0" distL="0" distR="0" wp14:anchorId="59AFC3F2" wp14:editId="46FCEDEF">
            <wp:extent cx="2895600" cy="217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5600" cy="2171700"/>
                    </a:xfrm>
                    <a:prstGeom prst="rect">
                      <a:avLst/>
                    </a:prstGeom>
                    <a:noFill/>
                    <a:ln>
                      <a:noFill/>
                    </a:ln>
                  </pic:spPr>
                </pic:pic>
              </a:graphicData>
            </a:graphic>
          </wp:inline>
        </w:drawing>
      </w:r>
    </w:p>
    <w:p w:rsidR="008F0761" w:rsidRPr="000D3633" w:rsidRDefault="008F0761" w:rsidP="00305795">
      <w:pPr>
        <w:pStyle w:val="NoSpacing"/>
        <w:spacing w:line="20" w:lineRule="atLeast"/>
        <w:rPr>
          <w:rFonts w:ascii="Arial" w:hAnsi="Arial" w:cs="Arial"/>
          <w:sz w:val="18"/>
          <w:szCs w:val="18"/>
        </w:rPr>
      </w:pPr>
      <w:r w:rsidRPr="000D3633">
        <w:rPr>
          <w:rFonts w:ascii="Arial" w:hAnsi="Arial" w:cs="Arial"/>
          <w:sz w:val="18"/>
          <w:szCs w:val="18"/>
        </w:rPr>
        <w:t>When D=0.02, k23=0.28</w:t>
      </w:r>
    </w:p>
    <w:p w:rsidR="004B1157" w:rsidRPr="000D3633" w:rsidRDefault="004B1157" w:rsidP="00305795">
      <w:pPr>
        <w:pStyle w:val="NoSpacing"/>
        <w:spacing w:line="20" w:lineRule="atLeast"/>
        <w:rPr>
          <w:rFonts w:ascii="Arial" w:hAnsi="Arial" w:cs="Arial"/>
          <w:sz w:val="18"/>
          <w:szCs w:val="18"/>
          <w:vertAlign w:val="subscript"/>
        </w:rPr>
      </w:pPr>
      <w:r w:rsidRPr="000D3633">
        <w:rPr>
          <w:rFonts w:ascii="Arial" w:hAnsi="Arial" w:cs="Arial"/>
          <w:noProof/>
          <w:sz w:val="18"/>
          <w:szCs w:val="18"/>
        </w:rPr>
        <w:lastRenderedPageBreak/>
        <w:drawing>
          <wp:inline distT="0" distB="0" distL="0" distR="0" wp14:anchorId="7040CD8D" wp14:editId="011A915D">
            <wp:extent cx="274320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Pr="000D3633">
        <w:rPr>
          <w:rFonts w:ascii="Arial" w:hAnsi="Arial" w:cs="Arial"/>
          <w:noProof/>
          <w:sz w:val="18"/>
          <w:szCs w:val="18"/>
        </w:rPr>
        <w:drawing>
          <wp:inline distT="0" distB="0" distL="0" distR="0" wp14:anchorId="734748EA" wp14:editId="10C538B1">
            <wp:extent cx="2743200" cy="2057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Pr="000D3633">
        <w:rPr>
          <w:rFonts w:ascii="Arial" w:hAnsi="Arial" w:cs="Arial"/>
          <w:noProof/>
          <w:sz w:val="18"/>
          <w:szCs w:val="18"/>
        </w:rPr>
        <w:drawing>
          <wp:inline distT="0" distB="0" distL="0" distR="0" wp14:anchorId="791C8ABB" wp14:editId="57031D1F">
            <wp:extent cx="2743200" cy="2057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Pr="000D3633">
        <w:rPr>
          <w:rFonts w:ascii="Arial" w:hAnsi="Arial" w:cs="Arial"/>
          <w:noProof/>
          <w:sz w:val="18"/>
          <w:szCs w:val="18"/>
        </w:rPr>
        <w:drawing>
          <wp:inline distT="0" distB="0" distL="0" distR="0" wp14:anchorId="2D810B66" wp14:editId="4A9F196D">
            <wp:extent cx="2743200" cy="2057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816DE6" w:rsidRPr="00467970" w:rsidRDefault="00C65517" w:rsidP="00305795">
      <w:pPr>
        <w:pStyle w:val="NoSpacing"/>
        <w:spacing w:line="20" w:lineRule="atLeast"/>
        <w:rPr>
          <w:rFonts w:ascii="Arial" w:hAnsi="Arial" w:cs="Arial"/>
          <w:b/>
          <w:sz w:val="24"/>
          <w:szCs w:val="24"/>
        </w:rPr>
      </w:pPr>
      <w:r w:rsidRPr="00467970">
        <w:rPr>
          <w:rFonts w:ascii="Arial" w:hAnsi="Arial" w:cs="Arial"/>
          <w:b/>
          <w:sz w:val="24"/>
          <w:szCs w:val="24"/>
        </w:rPr>
        <w:lastRenderedPageBreak/>
        <w:t xml:space="preserve">REFERENCES </w:t>
      </w:r>
    </w:p>
    <w:p w:rsidR="00467970" w:rsidRPr="00467970" w:rsidRDefault="00467970" w:rsidP="00467970">
      <w:pPr>
        <w:ind w:left="360" w:hanging="360"/>
        <w:rPr>
          <w:rFonts w:cs="Arial"/>
          <w:szCs w:val="16"/>
          <w:shd w:val="clear" w:color="auto" w:fill="FFFFFF"/>
        </w:rPr>
      </w:pPr>
      <w:r w:rsidRPr="00467970">
        <w:rPr>
          <w:rFonts w:eastAsia="Times New Roman" w:cs="Arial"/>
          <w:szCs w:val="16"/>
          <w:shd w:val="clear" w:color="auto" w:fill="FFFFFF"/>
        </w:rPr>
        <w:t xml:space="preserve">[1] </w:t>
      </w:r>
      <w:proofErr w:type="spellStart"/>
      <w:r w:rsidRPr="00467970">
        <w:rPr>
          <w:rFonts w:eastAsia="Times New Roman" w:cs="Arial"/>
          <w:szCs w:val="16"/>
          <w:shd w:val="clear" w:color="auto" w:fill="FFFFFF"/>
        </w:rPr>
        <w:t>Hatzimanikatis</w:t>
      </w:r>
      <w:proofErr w:type="spellEnd"/>
      <w:r w:rsidRPr="00467970">
        <w:rPr>
          <w:rFonts w:eastAsia="Times New Roman" w:cs="Arial"/>
          <w:szCs w:val="16"/>
          <w:shd w:val="clear" w:color="auto" w:fill="FFFFFF"/>
        </w:rPr>
        <w:t xml:space="preserve">, V., Lee, K. H., &amp; Bailey, J. E. (1999). </w:t>
      </w:r>
      <w:proofErr w:type="gramStart"/>
      <w:r w:rsidRPr="00467970">
        <w:rPr>
          <w:rFonts w:eastAsia="Times New Roman" w:cs="Arial"/>
          <w:szCs w:val="16"/>
          <w:shd w:val="clear" w:color="auto" w:fill="FFFFFF"/>
        </w:rPr>
        <w:t>A mathematical description of regulation of the G1</w:t>
      </w:r>
      <w:r w:rsidRPr="00467970">
        <w:rPr>
          <w:rFonts w:eastAsia="Times New Roman" w:cs="Cambria Math"/>
          <w:szCs w:val="16"/>
          <w:shd w:val="clear" w:color="auto" w:fill="FFFFFF"/>
        </w:rPr>
        <w:t>‐</w:t>
      </w:r>
      <w:r w:rsidRPr="00467970">
        <w:rPr>
          <w:rFonts w:eastAsia="Times New Roman" w:cs="Arial"/>
          <w:szCs w:val="16"/>
          <w:shd w:val="clear" w:color="auto" w:fill="FFFFFF"/>
        </w:rPr>
        <w:t>S transition of the mammalian cell cycle.</w:t>
      </w:r>
      <w:proofErr w:type="gramEnd"/>
      <w:r w:rsidRPr="00467970">
        <w:rPr>
          <w:rFonts w:eastAsia="Times New Roman" w:cs="Arial"/>
          <w:szCs w:val="16"/>
          <w:shd w:val="clear" w:color="auto" w:fill="FFFFFF"/>
        </w:rPr>
        <w:t xml:space="preserve"> </w:t>
      </w:r>
      <w:r w:rsidRPr="00467970">
        <w:rPr>
          <w:rFonts w:eastAsia="Times New Roman" w:cs="Arial"/>
          <w:i/>
          <w:iCs/>
          <w:szCs w:val="16"/>
          <w:shd w:val="clear" w:color="auto" w:fill="FFFFFF"/>
        </w:rPr>
        <w:t>Biotechnology and Bioengineering</w:t>
      </w:r>
      <w:r w:rsidRPr="00467970">
        <w:rPr>
          <w:rFonts w:eastAsia="Times New Roman" w:cs="Arial"/>
          <w:szCs w:val="16"/>
          <w:shd w:val="clear" w:color="auto" w:fill="FFFFFF"/>
        </w:rPr>
        <w:t xml:space="preserve">, </w:t>
      </w:r>
      <w:r w:rsidRPr="00467970">
        <w:rPr>
          <w:rFonts w:eastAsia="Times New Roman" w:cs="Arial"/>
          <w:i/>
          <w:iCs/>
          <w:szCs w:val="16"/>
          <w:shd w:val="clear" w:color="auto" w:fill="FFFFFF"/>
        </w:rPr>
        <w:t>65</w:t>
      </w:r>
      <w:r w:rsidRPr="00467970">
        <w:rPr>
          <w:rFonts w:eastAsia="Times New Roman" w:cs="Arial"/>
          <w:szCs w:val="16"/>
          <w:shd w:val="clear" w:color="auto" w:fill="FFFFFF"/>
        </w:rPr>
        <w:t>, 631-637.</w:t>
      </w:r>
    </w:p>
    <w:p w:rsidR="00467970" w:rsidRPr="00467970" w:rsidRDefault="00467970" w:rsidP="00467970">
      <w:pPr>
        <w:ind w:left="360" w:hanging="360"/>
        <w:rPr>
          <w:rFonts w:eastAsia="Times New Roman" w:cs="Arial"/>
          <w:szCs w:val="16"/>
        </w:rPr>
      </w:pPr>
      <w:r w:rsidRPr="00467970">
        <w:rPr>
          <w:rFonts w:eastAsia="Times New Roman" w:cs="Arial"/>
          <w:szCs w:val="16"/>
          <w:shd w:val="clear" w:color="auto" w:fill="FFFFFF"/>
        </w:rPr>
        <w:t xml:space="preserve">[2] </w:t>
      </w:r>
      <w:proofErr w:type="spellStart"/>
      <w:r w:rsidRPr="00467970">
        <w:rPr>
          <w:rFonts w:eastAsia="Times New Roman" w:cs="Arial"/>
          <w:szCs w:val="16"/>
          <w:shd w:val="clear" w:color="auto" w:fill="FFFFFF"/>
        </w:rPr>
        <w:t>Stamatakos</w:t>
      </w:r>
      <w:proofErr w:type="spellEnd"/>
      <w:r w:rsidRPr="00467970">
        <w:rPr>
          <w:rFonts w:eastAsia="Times New Roman" w:cs="Arial"/>
          <w:szCs w:val="16"/>
          <w:shd w:val="clear" w:color="auto" w:fill="FFFFFF"/>
        </w:rPr>
        <w:t>, M., Palla, V., Karaiskos, I., Xiromeritis, K., Alexiou, I., Pateras, I., et al. (2010). Cell cyclins: triggering elements of cancer or not</w:t>
      </w:r>
      <w:proofErr w:type="gramStart"/>
      <w:r w:rsidRPr="00467970">
        <w:rPr>
          <w:rFonts w:eastAsia="Times New Roman" w:cs="Arial"/>
          <w:szCs w:val="16"/>
          <w:shd w:val="clear" w:color="auto" w:fill="FFFFFF"/>
        </w:rPr>
        <w:t>?.</w:t>
      </w:r>
      <w:proofErr w:type="gramEnd"/>
      <w:r w:rsidRPr="00467970">
        <w:rPr>
          <w:rFonts w:eastAsia="Times New Roman" w:cs="Arial"/>
          <w:szCs w:val="16"/>
          <w:shd w:val="clear" w:color="auto" w:fill="FFFFFF"/>
        </w:rPr>
        <w:t xml:space="preserve"> </w:t>
      </w:r>
      <w:proofErr w:type="gramStart"/>
      <w:r w:rsidRPr="00467970">
        <w:rPr>
          <w:rFonts w:eastAsia="Times New Roman" w:cs="Arial"/>
          <w:i/>
          <w:iCs/>
          <w:szCs w:val="16"/>
          <w:shd w:val="clear" w:color="auto" w:fill="FFFFFF"/>
        </w:rPr>
        <w:t>World Journal of Surgical Oncology</w:t>
      </w:r>
      <w:r w:rsidRPr="00467970">
        <w:rPr>
          <w:rFonts w:eastAsia="Times New Roman" w:cs="Arial"/>
          <w:szCs w:val="16"/>
          <w:shd w:val="clear" w:color="auto" w:fill="FFFFFF"/>
        </w:rPr>
        <w:t xml:space="preserve">, </w:t>
      </w:r>
      <w:r w:rsidRPr="00467970">
        <w:rPr>
          <w:rFonts w:eastAsia="Times New Roman" w:cs="Arial"/>
          <w:i/>
          <w:iCs/>
          <w:szCs w:val="16"/>
          <w:shd w:val="clear" w:color="auto" w:fill="FFFFFF"/>
        </w:rPr>
        <w:t>8</w:t>
      </w:r>
      <w:r w:rsidRPr="00467970">
        <w:rPr>
          <w:rFonts w:eastAsia="Times New Roman" w:cs="Arial"/>
          <w:szCs w:val="16"/>
          <w:shd w:val="clear" w:color="auto" w:fill="FFFFFF"/>
        </w:rPr>
        <w:t>, 111.</w:t>
      </w:r>
      <w:proofErr w:type="gramEnd"/>
    </w:p>
    <w:p w:rsidR="00467970" w:rsidRDefault="00467970" w:rsidP="00467970">
      <w:pPr>
        <w:ind w:left="360" w:hanging="360"/>
        <w:rPr>
          <w:rFonts w:eastAsia="Times New Roman" w:cs="Arial"/>
          <w:szCs w:val="16"/>
          <w:shd w:val="clear" w:color="auto" w:fill="FFFFFF"/>
        </w:rPr>
      </w:pPr>
      <w:r w:rsidRPr="00467970">
        <w:rPr>
          <w:rFonts w:eastAsia="Times New Roman" w:cs="Arial"/>
          <w:szCs w:val="16"/>
          <w:shd w:val="clear" w:color="auto" w:fill="FFFFFF"/>
        </w:rPr>
        <w:t xml:space="preserve">[3] </w:t>
      </w:r>
      <w:r w:rsidRPr="00467970">
        <w:rPr>
          <w:rFonts w:eastAsia="Times New Roman" w:cs="Arial"/>
          <w:szCs w:val="16"/>
          <w:shd w:val="clear" w:color="auto" w:fill="FFFFFF"/>
        </w:rPr>
        <w:t xml:space="preserve">Swat, M., Kel, A., &amp; Herzel, H. (2004). </w:t>
      </w:r>
      <w:proofErr w:type="gramStart"/>
      <w:r w:rsidRPr="00467970">
        <w:rPr>
          <w:rFonts w:eastAsia="Times New Roman" w:cs="Arial"/>
          <w:szCs w:val="16"/>
          <w:shd w:val="clear" w:color="auto" w:fill="FFFFFF"/>
        </w:rPr>
        <w:t>Bifurcation analysis of the regulatory modules of the mammalian G1/S transition.</w:t>
      </w:r>
      <w:proofErr w:type="gramEnd"/>
      <w:r w:rsidRPr="00467970">
        <w:rPr>
          <w:rFonts w:eastAsia="Times New Roman" w:cs="Arial"/>
          <w:szCs w:val="16"/>
          <w:shd w:val="clear" w:color="auto" w:fill="FFFFFF"/>
        </w:rPr>
        <w:t xml:space="preserve"> </w:t>
      </w:r>
      <w:r w:rsidRPr="00467970">
        <w:rPr>
          <w:rFonts w:eastAsia="Times New Roman" w:cs="Arial"/>
          <w:i/>
          <w:iCs/>
          <w:szCs w:val="16"/>
          <w:shd w:val="clear" w:color="auto" w:fill="FFFFFF"/>
        </w:rPr>
        <w:t>Bioinformatics</w:t>
      </w:r>
      <w:r w:rsidRPr="00467970">
        <w:rPr>
          <w:rFonts w:eastAsia="Times New Roman" w:cs="Arial"/>
          <w:szCs w:val="16"/>
          <w:shd w:val="clear" w:color="auto" w:fill="FFFFFF"/>
        </w:rPr>
        <w:t xml:space="preserve">, </w:t>
      </w:r>
      <w:r w:rsidRPr="00467970">
        <w:rPr>
          <w:rFonts w:eastAsia="Times New Roman" w:cs="Arial"/>
          <w:i/>
          <w:iCs/>
          <w:szCs w:val="16"/>
          <w:shd w:val="clear" w:color="auto" w:fill="FFFFFF"/>
        </w:rPr>
        <w:t>20</w:t>
      </w:r>
      <w:r w:rsidRPr="00467970">
        <w:rPr>
          <w:rFonts w:eastAsia="Times New Roman" w:cs="Arial"/>
          <w:szCs w:val="16"/>
          <w:shd w:val="clear" w:color="auto" w:fill="FFFFFF"/>
        </w:rPr>
        <w:t>, 1506-1511.</w:t>
      </w:r>
    </w:p>
    <w:p w:rsidR="00467970" w:rsidRPr="00467970" w:rsidRDefault="00467970" w:rsidP="00467970">
      <w:pPr>
        <w:ind w:left="360" w:hanging="360"/>
        <w:rPr>
          <w:rFonts w:cs="Arial"/>
          <w:szCs w:val="16"/>
          <w:shd w:val="clear" w:color="auto" w:fill="FFFFFF"/>
        </w:rPr>
      </w:pPr>
      <w:r>
        <w:rPr>
          <w:rFonts w:eastAsia="Times New Roman" w:cs="Arial"/>
          <w:szCs w:val="16"/>
          <w:shd w:val="clear" w:color="auto" w:fill="FFFFFF"/>
        </w:rPr>
        <w:t xml:space="preserve">[5] </w:t>
      </w:r>
      <w:proofErr w:type="spellStart"/>
      <w:r>
        <w:t>Bertoli</w:t>
      </w:r>
      <w:proofErr w:type="spellEnd"/>
      <w:r>
        <w:t xml:space="preserve">, C., </w:t>
      </w:r>
      <w:proofErr w:type="spellStart"/>
      <w:r>
        <w:t>Skotheim</w:t>
      </w:r>
      <w:proofErr w:type="spellEnd"/>
      <w:r>
        <w:t xml:space="preserve">, J. M., &amp; Bruin, R. A. (2013). </w:t>
      </w:r>
      <w:proofErr w:type="gramStart"/>
      <w:r>
        <w:t>Control of cell cycle transcription during G1 and S phases.</w:t>
      </w:r>
      <w:proofErr w:type="gramEnd"/>
      <w:r>
        <w:t xml:space="preserve"> </w:t>
      </w:r>
      <w:r>
        <w:rPr>
          <w:i/>
          <w:iCs/>
        </w:rPr>
        <w:t>Nature Reviews Molecular Cell Biology</w:t>
      </w:r>
      <w:r>
        <w:t xml:space="preserve">, </w:t>
      </w:r>
      <w:r>
        <w:rPr>
          <w:i/>
          <w:iCs/>
        </w:rPr>
        <w:t>14</w:t>
      </w:r>
      <w:r>
        <w:t>(8), 518-528.</w:t>
      </w:r>
    </w:p>
    <w:p w:rsidR="00816DE6" w:rsidRDefault="00816DE6" w:rsidP="00467970">
      <w:pPr>
        <w:ind w:left="360" w:hanging="360"/>
      </w:pPr>
      <w:proofErr w:type="spellStart"/>
      <w:r w:rsidRPr="006156F3">
        <w:t>Alao</w:t>
      </w:r>
      <w:proofErr w:type="spellEnd"/>
      <w:r w:rsidRPr="006156F3">
        <w:t xml:space="preserve">, J. P. (2007). The regulation of cyclin D1 degradation: roles in cancer development and the potential for therapeutic invention. </w:t>
      </w:r>
      <w:proofErr w:type="gramStart"/>
      <w:r w:rsidRPr="006156F3">
        <w:rPr>
          <w:i/>
          <w:iCs/>
        </w:rPr>
        <w:t>Molecular Cancer</w:t>
      </w:r>
      <w:r w:rsidRPr="006156F3">
        <w:t xml:space="preserve">, </w:t>
      </w:r>
      <w:r w:rsidRPr="006156F3">
        <w:rPr>
          <w:i/>
          <w:iCs/>
        </w:rPr>
        <w:t>6</w:t>
      </w:r>
      <w:r w:rsidRPr="006156F3">
        <w:t>(1), 24.</w:t>
      </w:r>
      <w:proofErr w:type="gramEnd"/>
    </w:p>
    <w:p w:rsidR="00816DE6" w:rsidRDefault="00816DE6" w:rsidP="00467970">
      <w:pPr>
        <w:ind w:left="360" w:hanging="360"/>
      </w:pPr>
      <w:proofErr w:type="gramStart"/>
      <w:r w:rsidRPr="006156F3">
        <w:t>Bardon, S., Picard, K., &amp; Martel, P. (1998).</w:t>
      </w:r>
      <w:proofErr w:type="gramEnd"/>
      <w:r w:rsidRPr="006156F3">
        <w:t xml:space="preserve"> Monoterpenes Inhibit Cell Growth, Cell Cycle Progression, And Cyclin D1 Gene Expression In Human Breast Cancer Cell Lines. </w:t>
      </w:r>
      <w:r w:rsidRPr="006156F3">
        <w:rPr>
          <w:i/>
          <w:iCs/>
        </w:rPr>
        <w:t>Nutrition and Cancer</w:t>
      </w:r>
      <w:r w:rsidRPr="006156F3">
        <w:t xml:space="preserve">, </w:t>
      </w:r>
      <w:r w:rsidRPr="006156F3">
        <w:rPr>
          <w:i/>
          <w:iCs/>
        </w:rPr>
        <w:t>32</w:t>
      </w:r>
      <w:r w:rsidRPr="006156F3">
        <w:t>(1), 1-7.</w:t>
      </w:r>
    </w:p>
    <w:p w:rsidR="00816DE6" w:rsidRPr="00467970" w:rsidRDefault="00816DE6" w:rsidP="00467970">
      <w:pPr>
        <w:ind w:left="360" w:hanging="360"/>
        <w:rPr>
          <w:rFonts w:cs="Arial"/>
          <w:sz w:val="6"/>
        </w:rPr>
      </w:pPr>
      <w:r w:rsidRPr="006156F3">
        <w:t xml:space="preserve">Basso, A. D., Solit, D. B., Munster, P. N., &amp; Rosen, N. (2002). Ansamycin antibiotics inhibit Akt activation and cyclin D expression in breast cancer cells that overexpress HER2. </w:t>
      </w:r>
      <w:r w:rsidRPr="00467970">
        <w:rPr>
          <w:i/>
          <w:iCs/>
        </w:rPr>
        <w:t>Oncogene</w:t>
      </w:r>
      <w:r w:rsidRPr="00467970">
        <w:t xml:space="preserve">, </w:t>
      </w:r>
      <w:r w:rsidRPr="00467970">
        <w:rPr>
          <w:i/>
          <w:iCs/>
        </w:rPr>
        <w:t>21</w:t>
      </w:r>
      <w:r w:rsidRPr="00467970">
        <w:t>(8), 1159-1166.</w:t>
      </w:r>
    </w:p>
    <w:p w:rsidR="00816DE6" w:rsidRDefault="00816DE6" w:rsidP="00467970">
      <w:pPr>
        <w:ind w:left="360" w:hanging="360"/>
        <w:rPr>
          <w:rFonts w:cs="Arial"/>
          <w:color w:val="333333"/>
          <w:szCs w:val="16"/>
          <w:shd w:val="clear" w:color="auto" w:fill="FFFFFF"/>
        </w:rPr>
      </w:pPr>
      <w:proofErr w:type="gramStart"/>
      <w:r w:rsidRPr="00467970">
        <w:rPr>
          <w:rFonts w:cs="Arial"/>
          <w:color w:val="333333"/>
          <w:szCs w:val="16"/>
          <w:shd w:val="clear" w:color="auto" w:fill="FFFFFF"/>
        </w:rPr>
        <w:t xml:space="preserve">He G, </w:t>
      </w:r>
      <w:proofErr w:type="spellStart"/>
      <w:r w:rsidRPr="00467970">
        <w:rPr>
          <w:rFonts w:cs="Arial"/>
          <w:color w:val="333333"/>
          <w:szCs w:val="16"/>
          <w:shd w:val="clear" w:color="auto" w:fill="FFFFFF"/>
        </w:rPr>
        <w:t>Thuiller</w:t>
      </w:r>
      <w:proofErr w:type="spellEnd"/>
      <w:r w:rsidRPr="00467970">
        <w:rPr>
          <w:rFonts w:cs="Arial"/>
          <w:color w:val="333333"/>
          <w:szCs w:val="16"/>
          <w:shd w:val="clear" w:color="auto" w:fill="FFFFFF"/>
        </w:rPr>
        <w:t xml:space="preserve"> P, Fischer SM, (2004).</w:t>
      </w:r>
      <w:proofErr w:type="gramEnd"/>
      <w:r w:rsidRPr="00467970">
        <w:rPr>
          <w:rFonts w:cs="Arial"/>
          <w:color w:val="333333"/>
          <w:szCs w:val="16"/>
          <w:shd w:val="clear" w:color="auto" w:fill="FFFFFF"/>
        </w:rPr>
        <w:t xml:space="preserve"> Troglitazone inhibits cyclin D1 expression and cell cycling independently of PPARgamma in normal mouse skin </w:t>
      </w:r>
      <w:r w:rsidRPr="00467970">
        <w:rPr>
          <w:rFonts w:cs="Arial"/>
          <w:color w:val="333333"/>
          <w:szCs w:val="16"/>
          <w:shd w:val="clear" w:color="auto" w:fill="FFFFFF"/>
        </w:rPr>
        <w:lastRenderedPageBreak/>
        <w:t xml:space="preserve">keratinocytes. </w:t>
      </w:r>
      <w:r w:rsidRPr="00467970">
        <w:rPr>
          <w:rFonts w:cs="Arial"/>
          <w:i/>
          <w:color w:val="333333"/>
          <w:szCs w:val="16"/>
          <w:shd w:val="clear" w:color="auto" w:fill="FFFFFF"/>
        </w:rPr>
        <w:t>J Invest</w:t>
      </w:r>
      <w:r>
        <w:rPr>
          <w:rFonts w:cs="Arial"/>
          <w:i/>
          <w:color w:val="333333"/>
          <w:szCs w:val="16"/>
          <w:shd w:val="clear" w:color="auto" w:fill="FFFFFF"/>
        </w:rPr>
        <w:t xml:space="preserve"> Dermatol</w:t>
      </w:r>
      <w:r>
        <w:rPr>
          <w:rFonts w:cs="Arial"/>
          <w:color w:val="333333"/>
          <w:szCs w:val="16"/>
          <w:shd w:val="clear" w:color="auto" w:fill="FFFFFF"/>
        </w:rPr>
        <w:t>, 2004 Dec</w:t>
      </w:r>
      <w:proofErr w:type="gramStart"/>
      <w:r>
        <w:rPr>
          <w:rFonts w:cs="Arial"/>
          <w:color w:val="333333"/>
          <w:szCs w:val="16"/>
          <w:shd w:val="clear" w:color="auto" w:fill="FFFFFF"/>
        </w:rPr>
        <w:t>;123</w:t>
      </w:r>
      <w:proofErr w:type="gramEnd"/>
      <w:r>
        <w:rPr>
          <w:rFonts w:cs="Arial"/>
          <w:color w:val="333333"/>
          <w:szCs w:val="16"/>
          <w:shd w:val="clear" w:color="auto" w:fill="FFFFFF"/>
        </w:rPr>
        <w:t>(6):1110-9</w:t>
      </w:r>
    </w:p>
    <w:p w:rsidR="00816DE6" w:rsidRPr="00B84E13" w:rsidRDefault="00816DE6" w:rsidP="00467970">
      <w:pPr>
        <w:ind w:left="360" w:hanging="360"/>
        <w:rPr>
          <w:rFonts w:cs="Arial"/>
          <w:color w:val="333333"/>
          <w:sz w:val="10"/>
          <w:szCs w:val="16"/>
          <w:shd w:val="clear" w:color="auto" w:fill="FFFFFF"/>
        </w:rPr>
      </w:pPr>
      <w:proofErr w:type="gramStart"/>
      <w:r>
        <w:t>I</w:t>
      </w:r>
      <w:r w:rsidRPr="00B84E13">
        <w:t>moto, M. (1997).</w:t>
      </w:r>
      <w:proofErr w:type="gramEnd"/>
      <w:r w:rsidRPr="00B84E13">
        <w:t xml:space="preserve"> </w:t>
      </w:r>
      <w:proofErr w:type="gramStart"/>
      <w:r w:rsidRPr="00B84E13">
        <w:t>Effects of Cyclin D1 Overexpression on G1 Progression-Related Events.</w:t>
      </w:r>
      <w:proofErr w:type="gramEnd"/>
      <w:r w:rsidRPr="00B84E13">
        <w:t xml:space="preserve"> </w:t>
      </w:r>
      <w:r w:rsidRPr="00B84E13">
        <w:rPr>
          <w:i/>
          <w:iCs/>
        </w:rPr>
        <w:t>Experimental Cell Research</w:t>
      </w:r>
      <w:r w:rsidRPr="00B84E13">
        <w:t xml:space="preserve">, </w:t>
      </w:r>
      <w:r w:rsidRPr="00B84E13">
        <w:rPr>
          <w:i/>
          <w:iCs/>
        </w:rPr>
        <w:t>236</w:t>
      </w:r>
      <w:r w:rsidRPr="00B84E13">
        <w:t>(1), 173-180.</w:t>
      </w:r>
    </w:p>
    <w:p w:rsidR="00816DE6" w:rsidRDefault="00816DE6" w:rsidP="00467970">
      <w:pPr>
        <w:ind w:left="360" w:hanging="360"/>
      </w:pPr>
      <w:proofErr w:type="gramStart"/>
      <w:r w:rsidRPr="006156F3">
        <w:t>Koroxenidou, L., Ohlson, L., &amp; Hallstrom, I. P. (2005).</w:t>
      </w:r>
      <w:proofErr w:type="gramEnd"/>
      <w:r w:rsidRPr="006156F3">
        <w:t xml:space="preserve"> Long-term 17alpha-ethinyl estradiol treatment decreases cyclin E and cdk2 </w:t>
      </w:r>
      <w:proofErr w:type="gramStart"/>
      <w:r w:rsidRPr="006156F3">
        <w:t>expression,</w:t>
      </w:r>
      <w:proofErr w:type="gramEnd"/>
      <w:r w:rsidRPr="006156F3">
        <w:t xml:space="preserve"> reduces cdk2 kinase activity and inhibits S phase entry in regenerating rat liver. </w:t>
      </w:r>
      <w:proofErr w:type="gramStart"/>
      <w:r w:rsidRPr="006156F3">
        <w:rPr>
          <w:i/>
          <w:iCs/>
        </w:rPr>
        <w:t>J Hepatol</w:t>
      </w:r>
      <w:r w:rsidRPr="006156F3">
        <w:t xml:space="preserve">, </w:t>
      </w:r>
      <w:r w:rsidRPr="006156F3">
        <w:rPr>
          <w:i/>
          <w:iCs/>
        </w:rPr>
        <w:t>43</w:t>
      </w:r>
      <w:r w:rsidRPr="006156F3">
        <w:t>(3), 478-84.</w:t>
      </w:r>
      <w:proofErr w:type="gramEnd"/>
    </w:p>
    <w:p w:rsidR="00816DE6" w:rsidRDefault="00816DE6" w:rsidP="00467970">
      <w:pPr>
        <w:ind w:left="360" w:hanging="360"/>
        <w:rPr>
          <w:rFonts w:cs="Arial"/>
          <w:szCs w:val="16"/>
        </w:rPr>
      </w:pPr>
      <w:r w:rsidRPr="00655C17">
        <w:rPr>
          <w:rFonts w:cs="Arial"/>
          <w:szCs w:val="16"/>
        </w:rPr>
        <w:t>Renner W, Lee KH, Hatzimanikatis V, Bailey JE, Eppenberger H. 1995.</w:t>
      </w:r>
      <w:r>
        <w:rPr>
          <w:rFonts w:cs="Arial"/>
          <w:szCs w:val="16"/>
        </w:rPr>
        <w:t xml:space="preserve"> </w:t>
      </w:r>
      <w:r w:rsidRPr="00655C17">
        <w:rPr>
          <w:rFonts w:cs="Arial"/>
          <w:szCs w:val="16"/>
        </w:rPr>
        <w:t>Recombinant cyclin E expression activates proliferation and obviates</w:t>
      </w:r>
      <w:r>
        <w:rPr>
          <w:rFonts w:cs="Arial"/>
          <w:szCs w:val="16"/>
        </w:rPr>
        <w:t xml:space="preserve"> </w:t>
      </w:r>
      <w:r w:rsidRPr="00655C17">
        <w:rPr>
          <w:rFonts w:cs="Arial"/>
          <w:szCs w:val="16"/>
        </w:rPr>
        <w:t>surface attachment of Chinese hamster ovary (CHO) cells in proteinfree medium. Biotechnol Bioeng 47:476–482</w:t>
      </w:r>
    </w:p>
    <w:p w:rsidR="00816DE6" w:rsidRPr="00467970" w:rsidRDefault="00816DE6" w:rsidP="00467970">
      <w:pPr>
        <w:ind w:left="360" w:hanging="360"/>
        <w:rPr>
          <w:rFonts w:eastAsia="Times New Roman" w:cs="Arial"/>
          <w:szCs w:val="16"/>
        </w:rPr>
      </w:pPr>
      <w:proofErr w:type="spellStart"/>
      <w:proofErr w:type="gramStart"/>
      <w:r w:rsidRPr="00467970">
        <w:rPr>
          <w:rFonts w:eastAsia="Times New Roman" w:cs="Arial"/>
          <w:color w:val="333333"/>
          <w:szCs w:val="16"/>
          <w:shd w:val="clear" w:color="auto" w:fill="FFFFFF"/>
        </w:rPr>
        <w:t>Brikci</w:t>
      </w:r>
      <w:proofErr w:type="spellEnd"/>
      <w:r w:rsidRPr="00467970">
        <w:rPr>
          <w:rFonts w:eastAsia="Times New Roman" w:cs="Arial"/>
          <w:color w:val="333333"/>
          <w:szCs w:val="16"/>
          <w:shd w:val="clear" w:color="auto" w:fill="FFFFFF"/>
        </w:rPr>
        <w:t>, F., Chiorino, G., &amp; Boushaba, K. (2009).</w:t>
      </w:r>
      <w:proofErr w:type="gramEnd"/>
      <w:r w:rsidRPr="00467970">
        <w:rPr>
          <w:rFonts w:eastAsia="Times New Roman" w:cs="Arial"/>
          <w:color w:val="333333"/>
          <w:szCs w:val="16"/>
          <w:shd w:val="clear" w:color="auto" w:fill="FFFFFF"/>
        </w:rPr>
        <w:t xml:space="preserve"> </w:t>
      </w:r>
      <w:proofErr w:type="gramStart"/>
      <w:r w:rsidRPr="00467970">
        <w:rPr>
          <w:rFonts w:eastAsia="Times New Roman" w:cs="Arial"/>
          <w:color w:val="333333"/>
          <w:szCs w:val="16"/>
          <w:shd w:val="clear" w:color="auto" w:fill="FFFFFF"/>
        </w:rPr>
        <w:t>G1/S transition and cell population dynamics.</w:t>
      </w:r>
      <w:proofErr w:type="gramEnd"/>
      <w:r w:rsidRPr="00467970">
        <w:rPr>
          <w:rFonts w:eastAsia="Times New Roman" w:cs="Arial"/>
          <w:color w:val="333333"/>
          <w:szCs w:val="16"/>
          <w:shd w:val="clear" w:color="auto" w:fill="FFFFFF"/>
        </w:rPr>
        <w:t xml:space="preserve"> </w:t>
      </w:r>
      <w:r w:rsidRPr="00467970">
        <w:rPr>
          <w:rFonts w:eastAsia="Times New Roman" w:cs="Arial"/>
          <w:i/>
          <w:iCs/>
          <w:color w:val="333333"/>
          <w:szCs w:val="16"/>
          <w:shd w:val="clear" w:color="auto" w:fill="FFFFFF"/>
        </w:rPr>
        <w:t>Networks and Heterogeneous Media</w:t>
      </w:r>
      <w:r w:rsidRPr="00467970">
        <w:rPr>
          <w:rFonts w:eastAsia="Times New Roman" w:cs="Arial"/>
          <w:color w:val="333333"/>
          <w:szCs w:val="16"/>
          <w:shd w:val="clear" w:color="auto" w:fill="FFFFFF"/>
        </w:rPr>
        <w:t xml:space="preserve">, </w:t>
      </w:r>
      <w:r w:rsidRPr="00467970">
        <w:rPr>
          <w:rFonts w:eastAsia="Times New Roman" w:cs="Arial"/>
          <w:i/>
          <w:iCs/>
          <w:color w:val="333333"/>
          <w:szCs w:val="16"/>
          <w:shd w:val="clear" w:color="auto" w:fill="FFFFFF"/>
        </w:rPr>
        <w:t>4</w:t>
      </w:r>
      <w:r w:rsidRPr="00467970">
        <w:rPr>
          <w:rFonts w:eastAsia="Times New Roman" w:cs="Arial"/>
          <w:color w:val="333333"/>
          <w:szCs w:val="16"/>
          <w:shd w:val="clear" w:color="auto" w:fill="FFFFFF"/>
        </w:rPr>
        <w:t>, 67-90.</w:t>
      </w:r>
    </w:p>
    <w:p w:rsidR="00F25D78" w:rsidRPr="000D3633" w:rsidRDefault="00AE0022" w:rsidP="00305795">
      <w:pPr>
        <w:pStyle w:val="NoSpacing"/>
        <w:spacing w:line="20" w:lineRule="atLeast"/>
        <w:rPr>
          <w:rFonts w:ascii="Arial" w:hAnsi="Arial" w:cs="Arial"/>
          <w:sz w:val="18"/>
          <w:szCs w:val="18"/>
        </w:rPr>
      </w:pPr>
      <w:r w:rsidRPr="000D3633">
        <w:rPr>
          <w:rFonts w:ascii="Arial" w:hAnsi="Arial" w:cs="Arial"/>
          <w:noProof/>
          <w:sz w:val="18"/>
          <w:szCs w:val="18"/>
        </w:rPr>
        <w:lastRenderedPageBreak/>
        <w:drawing>
          <wp:inline distT="0" distB="0" distL="0" distR="0" wp14:anchorId="549F4E7A" wp14:editId="7E927D07">
            <wp:extent cx="3800475" cy="28503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0475" cy="2850356"/>
                    </a:xfrm>
                    <a:prstGeom prst="rect">
                      <a:avLst/>
                    </a:prstGeom>
                    <a:noFill/>
                    <a:ln>
                      <a:noFill/>
                    </a:ln>
                  </pic:spPr>
                </pic:pic>
              </a:graphicData>
            </a:graphic>
          </wp:inline>
        </w:drawing>
      </w:r>
      <w:r w:rsidRPr="000D3633">
        <w:rPr>
          <w:rFonts w:ascii="Arial" w:hAnsi="Arial" w:cs="Arial"/>
          <w:noProof/>
          <w:sz w:val="18"/>
          <w:szCs w:val="18"/>
        </w:rPr>
        <w:drawing>
          <wp:inline distT="0" distB="0" distL="0" distR="0" wp14:anchorId="54D36629" wp14:editId="4D030D08">
            <wp:extent cx="3238500" cy="2428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40101" cy="2430076"/>
                    </a:xfrm>
                    <a:prstGeom prst="rect">
                      <a:avLst/>
                    </a:prstGeom>
                    <a:noFill/>
                    <a:ln>
                      <a:noFill/>
                    </a:ln>
                  </pic:spPr>
                </pic:pic>
              </a:graphicData>
            </a:graphic>
          </wp:inline>
        </w:drawing>
      </w:r>
    </w:p>
    <w:sectPr w:rsidR="00F25D78" w:rsidRPr="000D3633" w:rsidSect="00AE0022">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2FC" w:rsidRDefault="001962FC" w:rsidP="000D3633">
      <w:pPr>
        <w:spacing w:after="0" w:line="240" w:lineRule="auto"/>
      </w:pPr>
      <w:r>
        <w:separator/>
      </w:r>
    </w:p>
  </w:endnote>
  <w:endnote w:type="continuationSeparator" w:id="0">
    <w:p w:rsidR="001962FC" w:rsidRDefault="001962FC" w:rsidP="000D3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2FC" w:rsidRDefault="001962FC" w:rsidP="000D3633">
      <w:pPr>
        <w:spacing w:after="0" w:line="240" w:lineRule="auto"/>
      </w:pPr>
      <w:r>
        <w:separator/>
      </w:r>
    </w:p>
  </w:footnote>
  <w:footnote w:type="continuationSeparator" w:id="0">
    <w:p w:rsidR="001962FC" w:rsidRDefault="001962FC" w:rsidP="000D36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D19" w:rsidRDefault="00FC4D19">
    <w:pPr>
      <w:pStyle w:val="Header"/>
      <w:spacing w:after="0"/>
    </w:pPr>
    <w:r>
      <w:rPr>
        <w:noProof/>
        <w:lang w:eastAsia="zh-TW"/>
      </w:rPr>
      <mc:AlternateContent>
        <mc:Choice Requires="wps">
          <w:drawing>
            <wp:anchor distT="0" distB="0" distL="114300" distR="114300" simplePos="0" relativeHeight="251659264" behindDoc="0" locked="1" layoutInCell="1" allowOverlap="0" wp14:anchorId="6C39B26B" wp14:editId="7C7EA1FD">
              <wp:simplePos x="0" y="0"/>
              <wp:positionH relativeFrom="column">
                <wp:posOffset>0</wp:posOffset>
              </wp:positionH>
              <wp:positionV relativeFrom="page">
                <wp:posOffset>655320</wp:posOffset>
              </wp:positionV>
              <wp:extent cx="6400800" cy="0"/>
              <wp:effectExtent l="12700" t="7620" r="25400" b="3048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C45C50E"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BuiEQ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PkBui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t>Smith, Doe, and Finley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17CB1"/>
    <w:multiLevelType w:val="hybridMultilevel"/>
    <w:tmpl w:val="7C26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troguy@gmail.com">
    <w15:presenceInfo w15:providerId="Windows Live" w15:userId="2030c747baf341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F83"/>
    <w:rsid w:val="0001635A"/>
    <w:rsid w:val="000265ED"/>
    <w:rsid w:val="00030813"/>
    <w:rsid w:val="00030BAA"/>
    <w:rsid w:val="000310A7"/>
    <w:rsid w:val="000332E7"/>
    <w:rsid w:val="00035430"/>
    <w:rsid w:val="000409D8"/>
    <w:rsid w:val="0004101B"/>
    <w:rsid w:val="00047825"/>
    <w:rsid w:val="000527AB"/>
    <w:rsid w:val="000537B2"/>
    <w:rsid w:val="00056E44"/>
    <w:rsid w:val="00066CD0"/>
    <w:rsid w:val="000714BE"/>
    <w:rsid w:val="00072032"/>
    <w:rsid w:val="00073BA8"/>
    <w:rsid w:val="00087107"/>
    <w:rsid w:val="00092405"/>
    <w:rsid w:val="000A4CF5"/>
    <w:rsid w:val="000A6531"/>
    <w:rsid w:val="000B5644"/>
    <w:rsid w:val="000B7EA7"/>
    <w:rsid w:val="000C0374"/>
    <w:rsid w:val="000C1B76"/>
    <w:rsid w:val="000C3C34"/>
    <w:rsid w:val="000D03A6"/>
    <w:rsid w:val="000D0AA3"/>
    <w:rsid w:val="000D30AF"/>
    <w:rsid w:val="000D3633"/>
    <w:rsid w:val="000D39A0"/>
    <w:rsid w:val="000D5F56"/>
    <w:rsid w:val="000F6587"/>
    <w:rsid w:val="001068ED"/>
    <w:rsid w:val="0011244A"/>
    <w:rsid w:val="0012288D"/>
    <w:rsid w:val="00123BCF"/>
    <w:rsid w:val="00125B96"/>
    <w:rsid w:val="00132454"/>
    <w:rsid w:val="00134AD3"/>
    <w:rsid w:val="001362C9"/>
    <w:rsid w:val="0014036F"/>
    <w:rsid w:val="001449CC"/>
    <w:rsid w:val="001467D9"/>
    <w:rsid w:val="00150395"/>
    <w:rsid w:val="00156CD2"/>
    <w:rsid w:val="00157267"/>
    <w:rsid w:val="00157A6A"/>
    <w:rsid w:val="00167176"/>
    <w:rsid w:val="0017331A"/>
    <w:rsid w:val="00175EB1"/>
    <w:rsid w:val="00183457"/>
    <w:rsid w:val="001836C3"/>
    <w:rsid w:val="00184C8C"/>
    <w:rsid w:val="001962FC"/>
    <w:rsid w:val="001A77CB"/>
    <w:rsid w:val="001B0476"/>
    <w:rsid w:val="001B2F15"/>
    <w:rsid w:val="001C3CDE"/>
    <w:rsid w:val="001C444F"/>
    <w:rsid w:val="001C49D3"/>
    <w:rsid w:val="001C6279"/>
    <w:rsid w:val="001C6BBE"/>
    <w:rsid w:val="001D27A5"/>
    <w:rsid w:val="001D3730"/>
    <w:rsid w:val="001D6EF4"/>
    <w:rsid w:val="001E466F"/>
    <w:rsid w:val="001E65AF"/>
    <w:rsid w:val="001F0AF7"/>
    <w:rsid w:val="001F7A14"/>
    <w:rsid w:val="0021076A"/>
    <w:rsid w:val="002130F5"/>
    <w:rsid w:val="00217834"/>
    <w:rsid w:val="00217A4A"/>
    <w:rsid w:val="00220524"/>
    <w:rsid w:val="00232E2C"/>
    <w:rsid w:val="00245EFB"/>
    <w:rsid w:val="00253C3C"/>
    <w:rsid w:val="00256C39"/>
    <w:rsid w:val="00257209"/>
    <w:rsid w:val="0027553E"/>
    <w:rsid w:val="00275DC1"/>
    <w:rsid w:val="00282FE9"/>
    <w:rsid w:val="0028498F"/>
    <w:rsid w:val="00290B45"/>
    <w:rsid w:val="002A5E55"/>
    <w:rsid w:val="002B17F3"/>
    <w:rsid w:val="002B6014"/>
    <w:rsid w:val="002B6016"/>
    <w:rsid w:val="002B6043"/>
    <w:rsid w:val="002C1B24"/>
    <w:rsid w:val="002C6664"/>
    <w:rsid w:val="002C6A11"/>
    <w:rsid w:val="002D0529"/>
    <w:rsid w:val="002D2E51"/>
    <w:rsid w:val="002D6D34"/>
    <w:rsid w:val="002E3758"/>
    <w:rsid w:val="002E5C02"/>
    <w:rsid w:val="002F6314"/>
    <w:rsid w:val="002F72A9"/>
    <w:rsid w:val="00301F25"/>
    <w:rsid w:val="00302B3A"/>
    <w:rsid w:val="003031B6"/>
    <w:rsid w:val="00305795"/>
    <w:rsid w:val="00306B5E"/>
    <w:rsid w:val="003166B7"/>
    <w:rsid w:val="003231C2"/>
    <w:rsid w:val="0032370B"/>
    <w:rsid w:val="00327445"/>
    <w:rsid w:val="00332171"/>
    <w:rsid w:val="0033218A"/>
    <w:rsid w:val="003355B1"/>
    <w:rsid w:val="003553ED"/>
    <w:rsid w:val="00362FEC"/>
    <w:rsid w:val="00366120"/>
    <w:rsid w:val="003739DC"/>
    <w:rsid w:val="0038068D"/>
    <w:rsid w:val="00393556"/>
    <w:rsid w:val="003943F5"/>
    <w:rsid w:val="0039522F"/>
    <w:rsid w:val="003A297B"/>
    <w:rsid w:val="003A2F83"/>
    <w:rsid w:val="003A3895"/>
    <w:rsid w:val="003A5A32"/>
    <w:rsid w:val="003A6B0D"/>
    <w:rsid w:val="003B2067"/>
    <w:rsid w:val="003B68D7"/>
    <w:rsid w:val="003B7DC6"/>
    <w:rsid w:val="003C117A"/>
    <w:rsid w:val="003C3633"/>
    <w:rsid w:val="003C49AF"/>
    <w:rsid w:val="003D3A4E"/>
    <w:rsid w:val="003D5EDE"/>
    <w:rsid w:val="003E0C5A"/>
    <w:rsid w:val="003E2EBB"/>
    <w:rsid w:val="003F23D5"/>
    <w:rsid w:val="003F2DFE"/>
    <w:rsid w:val="003F51A6"/>
    <w:rsid w:val="00415E60"/>
    <w:rsid w:val="00420EE5"/>
    <w:rsid w:val="00422EA4"/>
    <w:rsid w:val="00430F2D"/>
    <w:rsid w:val="00435AD1"/>
    <w:rsid w:val="00436DB9"/>
    <w:rsid w:val="00443865"/>
    <w:rsid w:val="00443F43"/>
    <w:rsid w:val="004462AE"/>
    <w:rsid w:val="004474F3"/>
    <w:rsid w:val="004522A5"/>
    <w:rsid w:val="00453190"/>
    <w:rsid w:val="0046314D"/>
    <w:rsid w:val="004657E0"/>
    <w:rsid w:val="00467970"/>
    <w:rsid w:val="004746D6"/>
    <w:rsid w:val="004818BD"/>
    <w:rsid w:val="00486338"/>
    <w:rsid w:val="00487044"/>
    <w:rsid w:val="0049606E"/>
    <w:rsid w:val="004A35D1"/>
    <w:rsid w:val="004A5D19"/>
    <w:rsid w:val="004B1157"/>
    <w:rsid w:val="004B2BBF"/>
    <w:rsid w:val="004C1F24"/>
    <w:rsid w:val="004C2DFE"/>
    <w:rsid w:val="004D459F"/>
    <w:rsid w:val="004E062C"/>
    <w:rsid w:val="004E0C15"/>
    <w:rsid w:val="004F0035"/>
    <w:rsid w:val="004F345F"/>
    <w:rsid w:val="004F36D4"/>
    <w:rsid w:val="00503755"/>
    <w:rsid w:val="00507732"/>
    <w:rsid w:val="00510747"/>
    <w:rsid w:val="00513553"/>
    <w:rsid w:val="00515EEF"/>
    <w:rsid w:val="0052062B"/>
    <w:rsid w:val="00521B92"/>
    <w:rsid w:val="00530D2D"/>
    <w:rsid w:val="005368BF"/>
    <w:rsid w:val="00556414"/>
    <w:rsid w:val="00562E97"/>
    <w:rsid w:val="00563472"/>
    <w:rsid w:val="00572D2C"/>
    <w:rsid w:val="0058182F"/>
    <w:rsid w:val="0059715D"/>
    <w:rsid w:val="00597581"/>
    <w:rsid w:val="005A1093"/>
    <w:rsid w:val="005A5B3D"/>
    <w:rsid w:val="005C09C9"/>
    <w:rsid w:val="005C191C"/>
    <w:rsid w:val="005C320C"/>
    <w:rsid w:val="005C3DFE"/>
    <w:rsid w:val="005E1A3D"/>
    <w:rsid w:val="005F4565"/>
    <w:rsid w:val="0060162B"/>
    <w:rsid w:val="006020BE"/>
    <w:rsid w:val="00614967"/>
    <w:rsid w:val="006178BD"/>
    <w:rsid w:val="0062221F"/>
    <w:rsid w:val="00622519"/>
    <w:rsid w:val="00625B9A"/>
    <w:rsid w:val="0063040A"/>
    <w:rsid w:val="00652E4B"/>
    <w:rsid w:val="00661942"/>
    <w:rsid w:val="00671631"/>
    <w:rsid w:val="006729AA"/>
    <w:rsid w:val="00682A92"/>
    <w:rsid w:val="00683B17"/>
    <w:rsid w:val="00685324"/>
    <w:rsid w:val="00692DC4"/>
    <w:rsid w:val="0069606F"/>
    <w:rsid w:val="006A7345"/>
    <w:rsid w:val="006B01CE"/>
    <w:rsid w:val="006B6954"/>
    <w:rsid w:val="006C1F4B"/>
    <w:rsid w:val="006C357B"/>
    <w:rsid w:val="006C747D"/>
    <w:rsid w:val="006D36EA"/>
    <w:rsid w:val="006D411E"/>
    <w:rsid w:val="006D7FEE"/>
    <w:rsid w:val="006E5EA0"/>
    <w:rsid w:val="00701440"/>
    <w:rsid w:val="00701513"/>
    <w:rsid w:val="00701648"/>
    <w:rsid w:val="007250E6"/>
    <w:rsid w:val="00730AA4"/>
    <w:rsid w:val="00780D53"/>
    <w:rsid w:val="007841F1"/>
    <w:rsid w:val="007857BA"/>
    <w:rsid w:val="00785A20"/>
    <w:rsid w:val="00786A8C"/>
    <w:rsid w:val="007908A1"/>
    <w:rsid w:val="00794F51"/>
    <w:rsid w:val="007A03C6"/>
    <w:rsid w:val="007A4ED0"/>
    <w:rsid w:val="007A5807"/>
    <w:rsid w:val="007B43C4"/>
    <w:rsid w:val="007B5D19"/>
    <w:rsid w:val="007C710E"/>
    <w:rsid w:val="007C782F"/>
    <w:rsid w:val="007D0A66"/>
    <w:rsid w:val="007E16F6"/>
    <w:rsid w:val="007E6891"/>
    <w:rsid w:val="007F6E5F"/>
    <w:rsid w:val="008024B9"/>
    <w:rsid w:val="008040F1"/>
    <w:rsid w:val="008070EE"/>
    <w:rsid w:val="00810CC7"/>
    <w:rsid w:val="00814069"/>
    <w:rsid w:val="00816DE6"/>
    <w:rsid w:val="008217CD"/>
    <w:rsid w:val="0082217B"/>
    <w:rsid w:val="00823074"/>
    <w:rsid w:val="008430A7"/>
    <w:rsid w:val="00852D98"/>
    <w:rsid w:val="00855DA8"/>
    <w:rsid w:val="0086681A"/>
    <w:rsid w:val="00874F90"/>
    <w:rsid w:val="00877011"/>
    <w:rsid w:val="00877E02"/>
    <w:rsid w:val="008822D6"/>
    <w:rsid w:val="00884B73"/>
    <w:rsid w:val="008917F7"/>
    <w:rsid w:val="00891969"/>
    <w:rsid w:val="008925EA"/>
    <w:rsid w:val="00893290"/>
    <w:rsid w:val="0089465A"/>
    <w:rsid w:val="008962ED"/>
    <w:rsid w:val="00897BE1"/>
    <w:rsid w:val="008A2605"/>
    <w:rsid w:val="008A369D"/>
    <w:rsid w:val="008A6B05"/>
    <w:rsid w:val="008A6DFE"/>
    <w:rsid w:val="008A6E4C"/>
    <w:rsid w:val="008B0127"/>
    <w:rsid w:val="008B27AA"/>
    <w:rsid w:val="008E0C37"/>
    <w:rsid w:val="008E6439"/>
    <w:rsid w:val="008F0761"/>
    <w:rsid w:val="008F4050"/>
    <w:rsid w:val="008F5B96"/>
    <w:rsid w:val="00900E62"/>
    <w:rsid w:val="009039C6"/>
    <w:rsid w:val="00905076"/>
    <w:rsid w:val="00906016"/>
    <w:rsid w:val="00925B1C"/>
    <w:rsid w:val="00926C90"/>
    <w:rsid w:val="0093100F"/>
    <w:rsid w:val="0093113B"/>
    <w:rsid w:val="009325EE"/>
    <w:rsid w:val="00935F37"/>
    <w:rsid w:val="009367E1"/>
    <w:rsid w:val="00945401"/>
    <w:rsid w:val="009511C7"/>
    <w:rsid w:val="009735C9"/>
    <w:rsid w:val="00973AFF"/>
    <w:rsid w:val="009765FA"/>
    <w:rsid w:val="00983919"/>
    <w:rsid w:val="00985089"/>
    <w:rsid w:val="009875B6"/>
    <w:rsid w:val="00991555"/>
    <w:rsid w:val="009A1C40"/>
    <w:rsid w:val="009A2886"/>
    <w:rsid w:val="009A34BC"/>
    <w:rsid w:val="009A5E2E"/>
    <w:rsid w:val="009A72FB"/>
    <w:rsid w:val="009B1C00"/>
    <w:rsid w:val="009C317A"/>
    <w:rsid w:val="009C3CB6"/>
    <w:rsid w:val="009E496D"/>
    <w:rsid w:val="009F211A"/>
    <w:rsid w:val="009F60E4"/>
    <w:rsid w:val="009F76D8"/>
    <w:rsid w:val="009F7EAE"/>
    <w:rsid w:val="00A0721A"/>
    <w:rsid w:val="00A11C14"/>
    <w:rsid w:val="00A16867"/>
    <w:rsid w:val="00A258DD"/>
    <w:rsid w:val="00A3580E"/>
    <w:rsid w:val="00A56220"/>
    <w:rsid w:val="00A6404A"/>
    <w:rsid w:val="00A754C4"/>
    <w:rsid w:val="00A859D5"/>
    <w:rsid w:val="00A864A3"/>
    <w:rsid w:val="00A93C7E"/>
    <w:rsid w:val="00A977F0"/>
    <w:rsid w:val="00A97E09"/>
    <w:rsid w:val="00AA0123"/>
    <w:rsid w:val="00AA5F56"/>
    <w:rsid w:val="00AB1032"/>
    <w:rsid w:val="00AB5DBC"/>
    <w:rsid w:val="00AC5E6D"/>
    <w:rsid w:val="00AD2CB3"/>
    <w:rsid w:val="00AE0022"/>
    <w:rsid w:val="00AE30B7"/>
    <w:rsid w:val="00AE3B54"/>
    <w:rsid w:val="00AE447D"/>
    <w:rsid w:val="00AE681A"/>
    <w:rsid w:val="00AF338D"/>
    <w:rsid w:val="00AF77C0"/>
    <w:rsid w:val="00B001F0"/>
    <w:rsid w:val="00B01D9E"/>
    <w:rsid w:val="00B04EAF"/>
    <w:rsid w:val="00B114A6"/>
    <w:rsid w:val="00B236F9"/>
    <w:rsid w:val="00B2479E"/>
    <w:rsid w:val="00B30313"/>
    <w:rsid w:val="00B31B98"/>
    <w:rsid w:val="00B36133"/>
    <w:rsid w:val="00B3635F"/>
    <w:rsid w:val="00B4799F"/>
    <w:rsid w:val="00B52FB2"/>
    <w:rsid w:val="00B60511"/>
    <w:rsid w:val="00B6248E"/>
    <w:rsid w:val="00B6684C"/>
    <w:rsid w:val="00B702AE"/>
    <w:rsid w:val="00B76A40"/>
    <w:rsid w:val="00B80F91"/>
    <w:rsid w:val="00B8113E"/>
    <w:rsid w:val="00BA45DD"/>
    <w:rsid w:val="00BB2E18"/>
    <w:rsid w:val="00BB5A5F"/>
    <w:rsid w:val="00BB67A0"/>
    <w:rsid w:val="00BB7FAF"/>
    <w:rsid w:val="00BC10D9"/>
    <w:rsid w:val="00BE138E"/>
    <w:rsid w:val="00BE45EC"/>
    <w:rsid w:val="00BE4743"/>
    <w:rsid w:val="00BF058C"/>
    <w:rsid w:val="00C01825"/>
    <w:rsid w:val="00C039B2"/>
    <w:rsid w:val="00C1754E"/>
    <w:rsid w:val="00C20A49"/>
    <w:rsid w:val="00C2121B"/>
    <w:rsid w:val="00C21CD5"/>
    <w:rsid w:val="00C22D8A"/>
    <w:rsid w:val="00C23C7F"/>
    <w:rsid w:val="00C443D6"/>
    <w:rsid w:val="00C51EBE"/>
    <w:rsid w:val="00C56570"/>
    <w:rsid w:val="00C637D1"/>
    <w:rsid w:val="00C65517"/>
    <w:rsid w:val="00C8426D"/>
    <w:rsid w:val="00C84EEC"/>
    <w:rsid w:val="00C958BD"/>
    <w:rsid w:val="00C9619D"/>
    <w:rsid w:val="00CA1656"/>
    <w:rsid w:val="00CB077C"/>
    <w:rsid w:val="00CD5918"/>
    <w:rsid w:val="00CE3647"/>
    <w:rsid w:val="00D0664A"/>
    <w:rsid w:val="00D1365C"/>
    <w:rsid w:val="00D3188D"/>
    <w:rsid w:val="00D403CB"/>
    <w:rsid w:val="00D41307"/>
    <w:rsid w:val="00D67871"/>
    <w:rsid w:val="00D707B9"/>
    <w:rsid w:val="00D746C6"/>
    <w:rsid w:val="00D75AAD"/>
    <w:rsid w:val="00D8307A"/>
    <w:rsid w:val="00D90C28"/>
    <w:rsid w:val="00DA64DE"/>
    <w:rsid w:val="00DB31D8"/>
    <w:rsid w:val="00DB5CE2"/>
    <w:rsid w:val="00DC1AA2"/>
    <w:rsid w:val="00DC48A6"/>
    <w:rsid w:val="00DD3084"/>
    <w:rsid w:val="00DD7658"/>
    <w:rsid w:val="00DE0646"/>
    <w:rsid w:val="00DE3AF8"/>
    <w:rsid w:val="00DE6028"/>
    <w:rsid w:val="00DF7FDF"/>
    <w:rsid w:val="00E0293D"/>
    <w:rsid w:val="00E14B31"/>
    <w:rsid w:val="00E170C4"/>
    <w:rsid w:val="00E240DF"/>
    <w:rsid w:val="00E37BB4"/>
    <w:rsid w:val="00E5146D"/>
    <w:rsid w:val="00E54778"/>
    <w:rsid w:val="00E6791A"/>
    <w:rsid w:val="00E73A37"/>
    <w:rsid w:val="00E73B20"/>
    <w:rsid w:val="00E900C4"/>
    <w:rsid w:val="00EA22A2"/>
    <w:rsid w:val="00EA7DD9"/>
    <w:rsid w:val="00EC2BB5"/>
    <w:rsid w:val="00ED084E"/>
    <w:rsid w:val="00ED4FC6"/>
    <w:rsid w:val="00ED7FB3"/>
    <w:rsid w:val="00EE49A4"/>
    <w:rsid w:val="00EE63FC"/>
    <w:rsid w:val="00EF4E52"/>
    <w:rsid w:val="00EF7105"/>
    <w:rsid w:val="00F02D02"/>
    <w:rsid w:val="00F22689"/>
    <w:rsid w:val="00F23071"/>
    <w:rsid w:val="00F25D78"/>
    <w:rsid w:val="00F33506"/>
    <w:rsid w:val="00F42543"/>
    <w:rsid w:val="00F4788C"/>
    <w:rsid w:val="00F50600"/>
    <w:rsid w:val="00F64D7C"/>
    <w:rsid w:val="00F8064E"/>
    <w:rsid w:val="00FA4679"/>
    <w:rsid w:val="00FA7798"/>
    <w:rsid w:val="00FC0BA9"/>
    <w:rsid w:val="00FC0EF9"/>
    <w:rsid w:val="00FC2F86"/>
    <w:rsid w:val="00FC3D76"/>
    <w:rsid w:val="00FC4D19"/>
    <w:rsid w:val="00FC589B"/>
    <w:rsid w:val="00FF30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6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363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D78"/>
    <w:pPr>
      <w:ind w:left="720"/>
      <w:contextualSpacing/>
    </w:pPr>
  </w:style>
  <w:style w:type="paragraph" w:customStyle="1" w:styleId="Articletitle">
    <w:name w:val="Article title"/>
    <w:rsid w:val="00C65517"/>
    <w:pPr>
      <w:spacing w:before="92" w:after="0" w:line="420" w:lineRule="exact"/>
    </w:pPr>
    <w:rPr>
      <w:rFonts w:ascii="Helvetica" w:eastAsia="Times New Roman" w:hAnsi="Helvetica" w:cs="Times New Roman"/>
      <w:b/>
      <w:sz w:val="32"/>
      <w:szCs w:val="20"/>
      <w:lang w:eastAsia="en-US"/>
    </w:rPr>
  </w:style>
  <w:style w:type="paragraph" w:customStyle="1" w:styleId="Authorname">
    <w:name w:val="Author name"/>
    <w:rsid w:val="00C65517"/>
    <w:pPr>
      <w:spacing w:before="70" w:after="0" w:line="300" w:lineRule="exact"/>
    </w:pPr>
    <w:rPr>
      <w:rFonts w:ascii="Helvetica-Light" w:eastAsia="Times New Roman" w:hAnsi="Helvetica-Light" w:cs="Times New Roman"/>
      <w:iCs/>
      <w:sz w:val="26"/>
      <w:szCs w:val="20"/>
      <w:lang w:eastAsia="en-US"/>
    </w:rPr>
  </w:style>
  <w:style w:type="paragraph" w:customStyle="1" w:styleId="Affilation">
    <w:name w:val="Affilation"/>
    <w:basedOn w:val="Authorname"/>
    <w:rsid w:val="00C65517"/>
    <w:pPr>
      <w:spacing w:before="40" w:after="52" w:line="240" w:lineRule="exact"/>
    </w:pPr>
    <w:rPr>
      <w:sz w:val="20"/>
    </w:rPr>
  </w:style>
  <w:style w:type="paragraph" w:customStyle="1" w:styleId="Received">
    <w:name w:val="Received"/>
    <w:basedOn w:val="Affilation"/>
    <w:rsid w:val="00C65517"/>
    <w:pPr>
      <w:spacing w:before="0" w:after="294"/>
    </w:pPr>
    <w:rPr>
      <w:sz w:val="16"/>
    </w:rPr>
  </w:style>
  <w:style w:type="paragraph" w:customStyle="1" w:styleId="AbstractHead">
    <w:name w:val="Abstract Head"/>
    <w:rsid w:val="00C65517"/>
    <w:pPr>
      <w:spacing w:before="210" w:after="10" w:line="220" w:lineRule="exact"/>
      <w:jc w:val="both"/>
    </w:pPr>
    <w:rPr>
      <w:rFonts w:ascii="Helvetica" w:eastAsia="Times New Roman" w:hAnsi="Helvetica" w:cs="Times New Roman"/>
      <w:b/>
      <w:caps/>
      <w:sz w:val="16"/>
      <w:szCs w:val="20"/>
      <w:lang w:eastAsia="en-US"/>
    </w:rPr>
  </w:style>
  <w:style w:type="paragraph" w:styleId="BalloonText">
    <w:name w:val="Balloon Text"/>
    <w:basedOn w:val="Normal"/>
    <w:link w:val="BalloonTextChar"/>
    <w:uiPriority w:val="99"/>
    <w:semiHidden/>
    <w:unhideWhenUsed/>
    <w:rsid w:val="00C65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517"/>
    <w:rPr>
      <w:rFonts w:ascii="Tahoma" w:hAnsi="Tahoma" w:cs="Tahoma"/>
      <w:sz w:val="16"/>
      <w:szCs w:val="16"/>
    </w:rPr>
  </w:style>
  <w:style w:type="paragraph" w:styleId="NoSpacing">
    <w:name w:val="No Spacing"/>
    <w:uiPriority w:val="1"/>
    <w:qFormat/>
    <w:rsid w:val="00AE0022"/>
    <w:pPr>
      <w:spacing w:after="0" w:line="240" w:lineRule="auto"/>
    </w:pPr>
  </w:style>
  <w:style w:type="paragraph" w:styleId="Caption">
    <w:name w:val="caption"/>
    <w:basedOn w:val="Normal"/>
    <w:next w:val="Normal"/>
    <w:uiPriority w:val="35"/>
    <w:unhideWhenUsed/>
    <w:qFormat/>
    <w:rsid w:val="00B01D9E"/>
    <w:pPr>
      <w:spacing w:line="240" w:lineRule="auto"/>
    </w:pPr>
    <w:rPr>
      <w:b/>
      <w:bCs/>
      <w:color w:val="4F81BD" w:themeColor="accent1"/>
      <w:sz w:val="18"/>
      <w:szCs w:val="18"/>
    </w:rPr>
  </w:style>
  <w:style w:type="paragraph" w:styleId="NormalWeb">
    <w:name w:val="Normal (Web)"/>
    <w:basedOn w:val="Normal"/>
    <w:uiPriority w:val="99"/>
    <w:semiHidden/>
    <w:unhideWhenUsed/>
    <w:rsid w:val="002D6D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0D3633"/>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semiHidden/>
    <w:rsid w:val="000D3633"/>
    <w:pPr>
      <w:spacing w:before="20" w:after="0" w:line="200" w:lineRule="exact"/>
    </w:pPr>
    <w:rPr>
      <w:rFonts w:ascii="Times New Roman" w:eastAsia="Times New Roman" w:hAnsi="Times New Roman" w:cs="Times New Roman"/>
      <w:sz w:val="16"/>
      <w:szCs w:val="20"/>
      <w:lang w:eastAsia="en-US"/>
    </w:rPr>
  </w:style>
  <w:style w:type="character" w:customStyle="1" w:styleId="FootnoteTextChar">
    <w:name w:val="Footnote Text Char"/>
    <w:basedOn w:val="DefaultParagraphFont"/>
    <w:link w:val="FootnoteText"/>
    <w:semiHidden/>
    <w:rsid w:val="000D3633"/>
    <w:rPr>
      <w:rFonts w:ascii="Times New Roman" w:eastAsia="Times New Roman" w:hAnsi="Times New Roman" w:cs="Times New Roman"/>
      <w:sz w:val="16"/>
      <w:szCs w:val="20"/>
      <w:lang w:eastAsia="en-US"/>
    </w:rPr>
  </w:style>
  <w:style w:type="paragraph" w:customStyle="1" w:styleId="AbstractText">
    <w:name w:val="Abstract Text"/>
    <w:rsid w:val="000D3633"/>
    <w:pPr>
      <w:spacing w:after="0" w:line="220" w:lineRule="exact"/>
      <w:jc w:val="both"/>
    </w:pPr>
    <w:rPr>
      <w:rFonts w:ascii="Helvetica" w:eastAsia="Times New Roman" w:hAnsi="Helvetica" w:cs="Times New Roman"/>
      <w:sz w:val="16"/>
      <w:szCs w:val="20"/>
      <w:lang w:eastAsia="en-US"/>
    </w:rPr>
  </w:style>
  <w:style w:type="character" w:styleId="FootnoteReference">
    <w:name w:val="footnote reference"/>
    <w:basedOn w:val="DefaultParagraphFont"/>
    <w:semiHidden/>
    <w:rsid w:val="000D3633"/>
    <w:rPr>
      <w:vertAlign w:val="superscript"/>
    </w:rPr>
  </w:style>
  <w:style w:type="character" w:customStyle="1" w:styleId="Heading2Char">
    <w:name w:val="Heading 2 Char"/>
    <w:basedOn w:val="DefaultParagraphFont"/>
    <w:link w:val="Heading2"/>
    <w:uiPriority w:val="9"/>
    <w:rsid w:val="000D363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0D3633"/>
    <w:rPr>
      <w:color w:val="0000FF" w:themeColor="hyperlink"/>
      <w:u w:val="single"/>
    </w:rPr>
  </w:style>
  <w:style w:type="paragraph" w:styleId="Header">
    <w:name w:val="header"/>
    <w:basedOn w:val="Normal"/>
    <w:link w:val="HeaderChar"/>
    <w:rsid w:val="00FC4D19"/>
    <w:pPr>
      <w:tabs>
        <w:tab w:val="center" w:pos="4320"/>
        <w:tab w:val="right" w:pos="8640"/>
      </w:tabs>
      <w:spacing w:after="520" w:line="160" w:lineRule="exact"/>
    </w:pPr>
    <w:rPr>
      <w:rFonts w:ascii="Helvetica" w:eastAsia="PMingLiU" w:hAnsi="Helvetica" w:cs="Times New Roman"/>
      <w:b/>
      <w:i/>
      <w:sz w:val="16"/>
      <w:szCs w:val="24"/>
      <w:lang w:eastAsia="en-US"/>
    </w:rPr>
  </w:style>
  <w:style w:type="character" w:customStyle="1" w:styleId="HeaderChar">
    <w:name w:val="Header Char"/>
    <w:basedOn w:val="DefaultParagraphFont"/>
    <w:link w:val="Header"/>
    <w:rsid w:val="00FC4D19"/>
    <w:rPr>
      <w:rFonts w:ascii="Helvetica" w:eastAsia="PMingLiU" w:hAnsi="Helvetica" w:cs="Times New Roman"/>
      <w:b/>
      <w:i/>
      <w:sz w:val="16"/>
      <w:szCs w:val="24"/>
      <w:lang w:eastAsia="en-US"/>
    </w:rPr>
  </w:style>
  <w:style w:type="table" w:styleId="TableGrid">
    <w:name w:val="Table Grid"/>
    <w:basedOn w:val="TableNormal"/>
    <w:rsid w:val="00FC4D19"/>
    <w:pPr>
      <w:spacing w:after="0" w:line="240" w:lineRule="auto"/>
    </w:pPr>
    <w:rPr>
      <w:rFonts w:ascii="Times New Roman" w:eastAsia="PMingLiU" w:hAnsi="Times New Roman" w:cs="Times New Roman"/>
      <w:sz w:val="20"/>
      <w:szCs w:val="20"/>
      <w:lang w:eastAsia="en-US"/>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PlainTable41">
    <w:name w:val="Plain Table 41"/>
    <w:basedOn w:val="TableNormal"/>
    <w:rsid w:val="00FC4D19"/>
    <w:pPr>
      <w:spacing w:after="0" w:line="240" w:lineRule="auto"/>
    </w:pPr>
    <w:rPr>
      <w:rFonts w:ascii="Times New Roman" w:eastAsia="PMingLiU" w:hAnsi="Times New Roman" w:cs="Times New Roman"/>
      <w:sz w:val="20"/>
      <w:szCs w:val="20"/>
      <w:lang w:eastAsia="en-US"/>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6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363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D78"/>
    <w:pPr>
      <w:ind w:left="720"/>
      <w:contextualSpacing/>
    </w:pPr>
  </w:style>
  <w:style w:type="paragraph" w:customStyle="1" w:styleId="Articletitle">
    <w:name w:val="Article title"/>
    <w:rsid w:val="00C65517"/>
    <w:pPr>
      <w:spacing w:before="92" w:after="0" w:line="420" w:lineRule="exact"/>
    </w:pPr>
    <w:rPr>
      <w:rFonts w:ascii="Helvetica" w:eastAsia="Times New Roman" w:hAnsi="Helvetica" w:cs="Times New Roman"/>
      <w:b/>
      <w:sz w:val="32"/>
      <w:szCs w:val="20"/>
      <w:lang w:eastAsia="en-US"/>
    </w:rPr>
  </w:style>
  <w:style w:type="paragraph" w:customStyle="1" w:styleId="Authorname">
    <w:name w:val="Author name"/>
    <w:rsid w:val="00C65517"/>
    <w:pPr>
      <w:spacing w:before="70" w:after="0" w:line="300" w:lineRule="exact"/>
    </w:pPr>
    <w:rPr>
      <w:rFonts w:ascii="Helvetica-Light" w:eastAsia="Times New Roman" w:hAnsi="Helvetica-Light" w:cs="Times New Roman"/>
      <w:iCs/>
      <w:sz w:val="26"/>
      <w:szCs w:val="20"/>
      <w:lang w:eastAsia="en-US"/>
    </w:rPr>
  </w:style>
  <w:style w:type="paragraph" w:customStyle="1" w:styleId="Affilation">
    <w:name w:val="Affilation"/>
    <w:basedOn w:val="Authorname"/>
    <w:rsid w:val="00C65517"/>
    <w:pPr>
      <w:spacing w:before="40" w:after="52" w:line="240" w:lineRule="exact"/>
    </w:pPr>
    <w:rPr>
      <w:sz w:val="20"/>
    </w:rPr>
  </w:style>
  <w:style w:type="paragraph" w:customStyle="1" w:styleId="Received">
    <w:name w:val="Received"/>
    <w:basedOn w:val="Affilation"/>
    <w:rsid w:val="00C65517"/>
    <w:pPr>
      <w:spacing w:before="0" w:after="294"/>
    </w:pPr>
    <w:rPr>
      <w:sz w:val="16"/>
    </w:rPr>
  </w:style>
  <w:style w:type="paragraph" w:customStyle="1" w:styleId="AbstractHead">
    <w:name w:val="Abstract Head"/>
    <w:rsid w:val="00C65517"/>
    <w:pPr>
      <w:spacing w:before="210" w:after="10" w:line="220" w:lineRule="exact"/>
      <w:jc w:val="both"/>
    </w:pPr>
    <w:rPr>
      <w:rFonts w:ascii="Helvetica" w:eastAsia="Times New Roman" w:hAnsi="Helvetica" w:cs="Times New Roman"/>
      <w:b/>
      <w:caps/>
      <w:sz w:val="16"/>
      <w:szCs w:val="20"/>
      <w:lang w:eastAsia="en-US"/>
    </w:rPr>
  </w:style>
  <w:style w:type="paragraph" w:styleId="BalloonText">
    <w:name w:val="Balloon Text"/>
    <w:basedOn w:val="Normal"/>
    <w:link w:val="BalloonTextChar"/>
    <w:uiPriority w:val="99"/>
    <w:semiHidden/>
    <w:unhideWhenUsed/>
    <w:rsid w:val="00C65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517"/>
    <w:rPr>
      <w:rFonts w:ascii="Tahoma" w:hAnsi="Tahoma" w:cs="Tahoma"/>
      <w:sz w:val="16"/>
      <w:szCs w:val="16"/>
    </w:rPr>
  </w:style>
  <w:style w:type="paragraph" w:styleId="NoSpacing">
    <w:name w:val="No Spacing"/>
    <w:uiPriority w:val="1"/>
    <w:qFormat/>
    <w:rsid w:val="00AE0022"/>
    <w:pPr>
      <w:spacing w:after="0" w:line="240" w:lineRule="auto"/>
    </w:pPr>
  </w:style>
  <w:style w:type="paragraph" w:styleId="Caption">
    <w:name w:val="caption"/>
    <w:basedOn w:val="Normal"/>
    <w:next w:val="Normal"/>
    <w:uiPriority w:val="35"/>
    <w:unhideWhenUsed/>
    <w:qFormat/>
    <w:rsid w:val="00B01D9E"/>
    <w:pPr>
      <w:spacing w:line="240" w:lineRule="auto"/>
    </w:pPr>
    <w:rPr>
      <w:b/>
      <w:bCs/>
      <w:color w:val="4F81BD" w:themeColor="accent1"/>
      <w:sz w:val="18"/>
      <w:szCs w:val="18"/>
    </w:rPr>
  </w:style>
  <w:style w:type="paragraph" w:styleId="NormalWeb">
    <w:name w:val="Normal (Web)"/>
    <w:basedOn w:val="Normal"/>
    <w:uiPriority w:val="99"/>
    <w:semiHidden/>
    <w:unhideWhenUsed/>
    <w:rsid w:val="002D6D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0D3633"/>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semiHidden/>
    <w:rsid w:val="000D3633"/>
    <w:pPr>
      <w:spacing w:before="20" w:after="0" w:line="200" w:lineRule="exact"/>
    </w:pPr>
    <w:rPr>
      <w:rFonts w:ascii="Times New Roman" w:eastAsia="Times New Roman" w:hAnsi="Times New Roman" w:cs="Times New Roman"/>
      <w:sz w:val="16"/>
      <w:szCs w:val="20"/>
      <w:lang w:eastAsia="en-US"/>
    </w:rPr>
  </w:style>
  <w:style w:type="character" w:customStyle="1" w:styleId="FootnoteTextChar">
    <w:name w:val="Footnote Text Char"/>
    <w:basedOn w:val="DefaultParagraphFont"/>
    <w:link w:val="FootnoteText"/>
    <w:semiHidden/>
    <w:rsid w:val="000D3633"/>
    <w:rPr>
      <w:rFonts w:ascii="Times New Roman" w:eastAsia="Times New Roman" w:hAnsi="Times New Roman" w:cs="Times New Roman"/>
      <w:sz w:val="16"/>
      <w:szCs w:val="20"/>
      <w:lang w:eastAsia="en-US"/>
    </w:rPr>
  </w:style>
  <w:style w:type="paragraph" w:customStyle="1" w:styleId="AbstractText">
    <w:name w:val="Abstract Text"/>
    <w:rsid w:val="000D3633"/>
    <w:pPr>
      <w:spacing w:after="0" w:line="220" w:lineRule="exact"/>
      <w:jc w:val="both"/>
    </w:pPr>
    <w:rPr>
      <w:rFonts w:ascii="Helvetica" w:eastAsia="Times New Roman" w:hAnsi="Helvetica" w:cs="Times New Roman"/>
      <w:sz w:val="16"/>
      <w:szCs w:val="20"/>
      <w:lang w:eastAsia="en-US"/>
    </w:rPr>
  </w:style>
  <w:style w:type="character" w:styleId="FootnoteReference">
    <w:name w:val="footnote reference"/>
    <w:basedOn w:val="DefaultParagraphFont"/>
    <w:semiHidden/>
    <w:rsid w:val="000D3633"/>
    <w:rPr>
      <w:vertAlign w:val="superscript"/>
    </w:rPr>
  </w:style>
  <w:style w:type="character" w:customStyle="1" w:styleId="Heading2Char">
    <w:name w:val="Heading 2 Char"/>
    <w:basedOn w:val="DefaultParagraphFont"/>
    <w:link w:val="Heading2"/>
    <w:uiPriority w:val="9"/>
    <w:rsid w:val="000D363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0D3633"/>
    <w:rPr>
      <w:color w:val="0000FF" w:themeColor="hyperlink"/>
      <w:u w:val="single"/>
    </w:rPr>
  </w:style>
  <w:style w:type="paragraph" w:styleId="Header">
    <w:name w:val="header"/>
    <w:basedOn w:val="Normal"/>
    <w:link w:val="HeaderChar"/>
    <w:rsid w:val="00FC4D19"/>
    <w:pPr>
      <w:tabs>
        <w:tab w:val="center" w:pos="4320"/>
        <w:tab w:val="right" w:pos="8640"/>
      </w:tabs>
      <w:spacing w:after="520" w:line="160" w:lineRule="exact"/>
    </w:pPr>
    <w:rPr>
      <w:rFonts w:ascii="Helvetica" w:eastAsia="PMingLiU" w:hAnsi="Helvetica" w:cs="Times New Roman"/>
      <w:b/>
      <w:i/>
      <w:sz w:val="16"/>
      <w:szCs w:val="24"/>
      <w:lang w:eastAsia="en-US"/>
    </w:rPr>
  </w:style>
  <w:style w:type="character" w:customStyle="1" w:styleId="HeaderChar">
    <w:name w:val="Header Char"/>
    <w:basedOn w:val="DefaultParagraphFont"/>
    <w:link w:val="Header"/>
    <w:rsid w:val="00FC4D19"/>
    <w:rPr>
      <w:rFonts w:ascii="Helvetica" w:eastAsia="PMingLiU" w:hAnsi="Helvetica" w:cs="Times New Roman"/>
      <w:b/>
      <w:i/>
      <w:sz w:val="16"/>
      <w:szCs w:val="24"/>
      <w:lang w:eastAsia="en-US"/>
    </w:rPr>
  </w:style>
  <w:style w:type="table" w:styleId="TableGrid">
    <w:name w:val="Table Grid"/>
    <w:basedOn w:val="TableNormal"/>
    <w:rsid w:val="00FC4D19"/>
    <w:pPr>
      <w:spacing w:after="0" w:line="240" w:lineRule="auto"/>
    </w:pPr>
    <w:rPr>
      <w:rFonts w:ascii="Times New Roman" w:eastAsia="PMingLiU" w:hAnsi="Times New Roman" w:cs="Times New Roman"/>
      <w:sz w:val="20"/>
      <w:szCs w:val="20"/>
      <w:lang w:eastAsia="en-US"/>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PlainTable41">
    <w:name w:val="Plain Table 41"/>
    <w:basedOn w:val="TableNormal"/>
    <w:rsid w:val="00FC4D19"/>
    <w:pPr>
      <w:spacing w:after="0" w:line="240" w:lineRule="auto"/>
    </w:pPr>
    <w:rPr>
      <w:rFonts w:ascii="Times New Roman" w:eastAsia="PMingLiU" w:hAnsi="Times New Roman" w:cs="Times New Roman"/>
      <w:sz w:val="20"/>
      <w:szCs w:val="20"/>
      <w:lang w:eastAsia="en-US"/>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911437">
      <w:bodyDiv w:val="1"/>
      <w:marLeft w:val="0"/>
      <w:marRight w:val="0"/>
      <w:marTop w:val="0"/>
      <w:marBottom w:val="0"/>
      <w:divBdr>
        <w:top w:val="none" w:sz="0" w:space="0" w:color="auto"/>
        <w:left w:val="none" w:sz="0" w:space="0" w:color="auto"/>
        <w:bottom w:val="none" w:sz="0" w:space="0" w:color="auto"/>
        <w:right w:val="none" w:sz="0" w:space="0" w:color="auto"/>
      </w:divBdr>
    </w:div>
    <w:div w:id="1716734152">
      <w:bodyDiv w:val="1"/>
      <w:marLeft w:val="0"/>
      <w:marRight w:val="0"/>
      <w:marTop w:val="0"/>
      <w:marBottom w:val="0"/>
      <w:divBdr>
        <w:top w:val="none" w:sz="0" w:space="0" w:color="auto"/>
        <w:left w:val="none" w:sz="0" w:space="0" w:color="auto"/>
        <w:bottom w:val="none" w:sz="0" w:space="0" w:color="auto"/>
        <w:right w:val="none" w:sz="0" w:space="0" w:color="auto"/>
      </w:divBdr>
    </w:div>
    <w:div w:id="198673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emf"/><Relationship Id="rId32" Type="http://schemas.openxmlformats.org/officeDocument/2006/relationships/image" Target="media/image22.emf"/><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image" Target="media/image1.png"/><Relationship Id="rId19" Type="http://schemas.openxmlformats.org/officeDocument/2006/relationships/image" Target="media/image9.emf"/><Relationship Id="rId31"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23CB8-6475-472F-895E-C1D92A6F0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16198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2</cp:revision>
  <dcterms:created xsi:type="dcterms:W3CDTF">2014-05-10T01:14:00Z</dcterms:created>
  <dcterms:modified xsi:type="dcterms:W3CDTF">2014-05-10T01:14:00Z</dcterms:modified>
</cp:coreProperties>
</file>